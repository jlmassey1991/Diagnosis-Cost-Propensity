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w16du="http://schemas.microsoft.com/office/word/2023/wordml/word16du" mc:Ignorable="w14 w15 w16se w16cid w16 w16cex w16sdtdh wp14">
  <w:body>
    <w:p w:rsidR="0025159D" w:rsidRDefault="007C1267" w14:paraId="2F2486CE" w14:textId="05BFAAE3">
      <w:pPr>
        <w:rPr>
          <w:b/>
          <w:bCs/>
        </w:rPr>
      </w:pPr>
      <w:r>
        <w:rPr>
          <w:b/>
          <w:bCs/>
        </w:rPr>
        <w:t xml:space="preserve">Analysis plan: Estimating the cost of diagnostic delays for endemic </w:t>
      </w:r>
      <w:proofErr w:type="gramStart"/>
      <w:r>
        <w:rPr>
          <w:b/>
          <w:bCs/>
        </w:rPr>
        <w:t>mycoses</w:t>
      </w:r>
      <w:proofErr w:type="gramEnd"/>
    </w:p>
    <w:p w:rsidRPr="0011449D" w:rsidR="004B147F" w:rsidRDefault="004B147F" w14:paraId="6D61C10E" w14:textId="2C8D8953">
      <w:r w:rsidRPr="7B54ECAF">
        <w:rPr>
          <w:b/>
          <w:bCs/>
        </w:rPr>
        <w:t xml:space="preserve">Project objective: </w:t>
      </w:r>
      <w:r w:rsidR="0011449D">
        <w:t xml:space="preserve">We want to </w:t>
      </w:r>
      <w:r w:rsidR="00DD5C46">
        <w:t>model</w:t>
      </w:r>
      <w:r w:rsidR="0011449D">
        <w:t xml:space="preserve"> the impact of </w:t>
      </w:r>
      <w:commentRangeStart w:id="0"/>
      <w:commentRangeStart w:id="1"/>
      <w:commentRangeStart w:id="2"/>
      <w:commentRangeStart w:id="3"/>
      <w:commentRangeStart w:id="4"/>
      <w:r w:rsidR="0011449D">
        <w:t>diagnostic delays on</w:t>
      </w:r>
      <w:ins w:author="Fearon Scales, Michelle (CDC/NCEZID/DFWED/MDB)" w:date="2024-07-17T19:16:00Z" w:id="5">
        <w:r w:rsidR="42641B70">
          <w:t xml:space="preserve"> patient outcomes and</w:t>
        </w:r>
      </w:ins>
      <w:r w:rsidR="0011449D">
        <w:t xml:space="preserve"> </w:t>
      </w:r>
      <w:commentRangeStart w:id="6"/>
      <w:r w:rsidR="0011449D">
        <w:t>cost of treatment</w:t>
      </w:r>
      <w:commentRangeEnd w:id="6"/>
      <w:r>
        <w:rPr>
          <w:rStyle w:val="CommentReference"/>
        </w:rPr>
        <w:commentReference w:id="6"/>
      </w:r>
      <w:r w:rsidR="0011449D">
        <w:t xml:space="preserve"> for endemic mycoses </w:t>
      </w:r>
      <w:commentRangeEnd w:id="0"/>
      <w:r>
        <w:rPr>
          <w:rStyle w:val="CommentReference"/>
        </w:rPr>
        <w:commentReference w:id="0"/>
      </w:r>
      <w:commentRangeEnd w:id="1"/>
      <w:r>
        <w:rPr>
          <w:rStyle w:val="CommentReference"/>
        </w:rPr>
        <w:commentReference w:id="1"/>
      </w:r>
      <w:commentRangeEnd w:id="2"/>
      <w:r>
        <w:rPr>
          <w:rStyle w:val="CommentReference"/>
        </w:rPr>
        <w:commentReference w:id="2"/>
      </w:r>
      <w:commentRangeEnd w:id="3"/>
      <w:r>
        <w:rPr>
          <w:rStyle w:val="CommentReference"/>
        </w:rPr>
        <w:commentReference w:id="3"/>
      </w:r>
      <w:commentRangeEnd w:id="4"/>
      <w:r>
        <w:rPr>
          <w:rStyle w:val="CommentReference"/>
        </w:rPr>
        <w:commentReference w:id="4"/>
      </w:r>
      <w:r w:rsidR="0011449D">
        <w:t>(</w:t>
      </w:r>
      <w:r w:rsidR="03661DD5">
        <w:t>c</w:t>
      </w:r>
      <w:r w:rsidR="0011449D">
        <w:t xml:space="preserve">occidioidomycosis, </w:t>
      </w:r>
      <w:r w:rsidR="72A1420A">
        <w:t>bl</w:t>
      </w:r>
      <w:r w:rsidR="0011449D">
        <w:t xml:space="preserve">astomycosis, </w:t>
      </w:r>
      <w:r w:rsidR="4F29C414">
        <w:t>h</w:t>
      </w:r>
      <w:r w:rsidR="0011449D">
        <w:t>istoplasmosis).</w:t>
      </w:r>
      <w:r w:rsidR="00DD5C46">
        <w:t xml:space="preserve"> </w:t>
      </w:r>
      <w:r w:rsidR="00221EA6">
        <w:t>We hypothesize that diagnostic delays significantly increase cost of treatment, and t</w:t>
      </w:r>
      <w:r w:rsidR="00DD5C46">
        <w:t xml:space="preserve">his model will allow us to estimate </w:t>
      </w:r>
      <w:r w:rsidR="00221EA6">
        <w:t>how</w:t>
      </w:r>
      <w:r w:rsidR="007E649C">
        <w:t xml:space="preserve"> different interventions that reduce diagnostic delays </w:t>
      </w:r>
      <w:r w:rsidR="00221EA6">
        <w:t xml:space="preserve">can reduce </w:t>
      </w:r>
      <w:r w:rsidR="007E649C">
        <w:t xml:space="preserve">treatment costs. </w:t>
      </w:r>
    </w:p>
    <w:p w:rsidR="004E7383" w:rsidRDefault="004E7383" w14:paraId="1C8C58F5" w14:textId="2858AFEC">
      <w:pPr>
        <w:rPr>
          <w:b/>
          <w:bCs/>
        </w:rPr>
      </w:pPr>
      <w:r>
        <w:rPr>
          <w:b/>
          <w:bCs/>
        </w:rPr>
        <w:t>Project roles (tentative):</w:t>
      </w:r>
    </w:p>
    <w:p w:rsidRPr="004E7383" w:rsidR="007C1267" w:rsidP="00AD62B6" w:rsidRDefault="007C1267" w14:paraId="7E80431A" w14:textId="7A5B5301">
      <w:pPr>
        <w:pStyle w:val="ListParagraph"/>
        <w:numPr>
          <w:ilvl w:val="0"/>
          <w:numId w:val="4"/>
        </w:numPr>
      </w:pPr>
      <w:r w:rsidRPr="004E7383">
        <w:t xml:space="preserve">Lead author: </w:t>
      </w:r>
      <w:proofErr w:type="gramStart"/>
      <w:r w:rsidRPr="004E7383">
        <w:t>Sam</w:t>
      </w:r>
      <w:proofErr w:type="gramEnd"/>
      <w:r w:rsidRPr="004E7383">
        <w:t xml:space="preserve"> </w:t>
      </w:r>
    </w:p>
    <w:p w:rsidRPr="004E7383" w:rsidR="007C1267" w:rsidP="00AD62B6" w:rsidRDefault="007C1267" w14:paraId="4989D202" w14:textId="1CF31759">
      <w:pPr>
        <w:pStyle w:val="ListParagraph"/>
        <w:numPr>
          <w:ilvl w:val="0"/>
          <w:numId w:val="4"/>
        </w:numPr>
      </w:pPr>
      <w:r w:rsidRPr="004E7383">
        <w:t xml:space="preserve">Lead analyst: </w:t>
      </w:r>
      <w:proofErr w:type="gramStart"/>
      <w:r w:rsidRPr="004E7383">
        <w:t>Jason</w:t>
      </w:r>
      <w:proofErr w:type="gramEnd"/>
    </w:p>
    <w:p w:rsidRPr="004E7383" w:rsidR="007C1267" w:rsidP="00AD62B6" w:rsidRDefault="007C1267" w14:paraId="2CB82BE8" w14:textId="62876C16">
      <w:pPr>
        <w:pStyle w:val="ListParagraph"/>
        <w:numPr>
          <w:ilvl w:val="0"/>
          <w:numId w:val="4"/>
        </w:numPr>
      </w:pPr>
      <w:r w:rsidRPr="004E7383">
        <w:t>Mentors: Kaitlin Benedict, Mal Rajeev</w:t>
      </w:r>
      <w:r w:rsidRPr="004E7383" w:rsidR="004E7383">
        <w:t>, Mitsuru Toda</w:t>
      </w:r>
    </w:p>
    <w:p w:rsidRPr="004E7383" w:rsidR="004E7383" w:rsidP="00AD62B6" w:rsidRDefault="004E7383" w14:paraId="423BA72B" w14:textId="3F14D90B">
      <w:pPr>
        <w:pStyle w:val="ListParagraph"/>
        <w:numPr>
          <w:ilvl w:val="0"/>
          <w:numId w:val="4"/>
        </w:numPr>
      </w:pPr>
      <w:r>
        <w:t xml:space="preserve">Advisors: Michelle Fearon Scales, </w:t>
      </w:r>
      <w:r w:rsidR="1A7FC706">
        <w:t xml:space="preserve">Jeremy Gold, </w:t>
      </w:r>
      <w:r>
        <w:t>DFWED Prevention Office</w:t>
      </w:r>
    </w:p>
    <w:p w:rsidR="004E7383" w:rsidRDefault="008A3288" w14:paraId="58A3C933" w14:textId="0AC3462C">
      <w:pPr>
        <w:rPr>
          <w:b/>
          <w:bCs/>
        </w:rPr>
      </w:pPr>
      <w:r>
        <w:rPr>
          <w:b/>
          <w:bCs/>
        </w:rPr>
        <w:t>Analysis</w:t>
      </w:r>
      <w:r w:rsidR="004E7383">
        <w:rPr>
          <w:b/>
          <w:bCs/>
        </w:rPr>
        <w:t xml:space="preserve"> timeline:</w:t>
      </w:r>
    </w:p>
    <w:p w:rsidRPr="00EE40A8" w:rsidR="004E7383" w:rsidP="00AD62B6" w:rsidRDefault="004E7383" w14:paraId="0B443C5C" w14:textId="0BF7E90E">
      <w:pPr>
        <w:pStyle w:val="ListParagraph"/>
        <w:numPr>
          <w:ilvl w:val="0"/>
          <w:numId w:val="3"/>
        </w:numPr>
      </w:pPr>
      <w:r w:rsidRPr="00EE40A8">
        <w:t xml:space="preserve">July </w:t>
      </w:r>
      <w:r w:rsidR="007D2CA0">
        <w:t xml:space="preserve">– August </w:t>
      </w:r>
      <w:r w:rsidRPr="00EE40A8">
        <w:t xml:space="preserve">2024: </w:t>
      </w:r>
      <w:r w:rsidR="00BB4205">
        <w:t xml:space="preserve">finalize data definitions and pull </w:t>
      </w:r>
      <w:proofErr w:type="gramStart"/>
      <w:r w:rsidR="00BB4205">
        <w:t>data</w:t>
      </w:r>
      <w:proofErr w:type="gramEnd"/>
    </w:p>
    <w:p w:rsidRPr="00EE40A8" w:rsidR="004E7383" w:rsidP="00AD62B6" w:rsidRDefault="007D2CA0" w14:paraId="49BE24A5" w14:textId="6E0AE54F">
      <w:pPr>
        <w:pStyle w:val="ListParagraph"/>
        <w:numPr>
          <w:ilvl w:val="0"/>
          <w:numId w:val="3"/>
        </w:numPr>
      </w:pPr>
      <w:r>
        <w:t xml:space="preserve">September </w:t>
      </w:r>
      <w:r w:rsidRPr="00EE40A8" w:rsidR="004B147F">
        <w:t>2024</w:t>
      </w:r>
      <w:r w:rsidRPr="00EE40A8" w:rsidR="004E7383">
        <w:t xml:space="preserve">: exploratory and descriptive data analyses to inform statistical </w:t>
      </w:r>
      <w:proofErr w:type="gramStart"/>
      <w:r w:rsidRPr="00EE40A8" w:rsidR="004E7383">
        <w:t>methods</w:t>
      </w:r>
      <w:proofErr w:type="gramEnd"/>
    </w:p>
    <w:p w:rsidRPr="00EE40A8" w:rsidR="004E7383" w:rsidP="00AD62B6" w:rsidRDefault="004E7383" w14:paraId="289F0D12" w14:textId="19F7D10A">
      <w:pPr>
        <w:pStyle w:val="ListParagraph"/>
        <w:numPr>
          <w:ilvl w:val="0"/>
          <w:numId w:val="3"/>
        </w:numPr>
      </w:pPr>
      <w:r w:rsidRPr="00EE40A8">
        <w:t xml:space="preserve">October – November 2024: </w:t>
      </w:r>
      <w:r w:rsidRPr="00EE40A8" w:rsidR="004B147F">
        <w:t>statistical analyses</w:t>
      </w:r>
    </w:p>
    <w:p w:rsidR="004B147F" w:rsidP="00AD62B6" w:rsidRDefault="004B147F" w14:paraId="5349BCBB" w14:textId="2710CA5E">
      <w:pPr>
        <w:pStyle w:val="ListParagraph"/>
        <w:numPr>
          <w:ilvl w:val="0"/>
          <w:numId w:val="3"/>
        </w:numPr>
      </w:pPr>
      <w:r>
        <w:t xml:space="preserve">December </w:t>
      </w:r>
      <w:r w:rsidR="6EE4303C">
        <w:t xml:space="preserve">2024 </w:t>
      </w:r>
      <w:r>
        <w:t>– January 202</w:t>
      </w:r>
      <w:r w:rsidR="4FE4F0D1">
        <w:t>5</w:t>
      </w:r>
      <w:r>
        <w:t>: econ/cost analyses</w:t>
      </w:r>
    </w:p>
    <w:p w:rsidRPr="00EE40A8" w:rsidR="004E7383" w:rsidRDefault="00EE40A8" w14:paraId="77EDD6EE" w14:textId="5A293748">
      <w:pPr>
        <w:rPr>
          <w:b/>
          <w:bCs/>
        </w:rPr>
      </w:pPr>
      <w:r>
        <w:rPr>
          <w:b/>
          <w:bCs/>
        </w:rPr>
        <w:t>Data definitions</w:t>
      </w:r>
    </w:p>
    <w:p w:rsidR="007C1267" w:rsidRDefault="00AD62B6" w14:paraId="3D52DA3B" w14:textId="04C74022">
      <w:r>
        <w:t>We will use MarketScan data from 2017 – 2022</w:t>
      </w:r>
      <w:r w:rsidR="00BB4205">
        <w:t xml:space="preserve">. Our patient cohort will be based on the following data definitions. </w:t>
      </w:r>
    </w:p>
    <w:p w:rsidR="00BB4205" w:rsidP="000E1A47" w:rsidRDefault="005A15D7" w14:paraId="286B96F5" w14:textId="09A3E9FE">
      <w:pPr>
        <w:ind w:left="360"/>
        <w:rPr>
          <w:b/>
          <w:bCs/>
          <w:i/>
          <w:iCs/>
        </w:rPr>
      </w:pPr>
      <w:r w:rsidRPr="008A3288">
        <w:rPr>
          <w:b/>
          <w:bCs/>
          <w:i/>
          <w:iCs/>
        </w:rPr>
        <w:t>Patient population</w:t>
      </w:r>
    </w:p>
    <w:p w:rsidRPr="000D397C" w:rsidR="000D397C" w:rsidP="000E1A47" w:rsidRDefault="229CD358" w14:paraId="600C061D" w14:textId="782B1267">
      <w:pPr>
        <w:pStyle w:val="ListParagraph"/>
        <w:numPr>
          <w:ilvl w:val="0"/>
          <w:numId w:val="3"/>
        </w:numPr>
        <w:ind w:left="1080"/>
        <w:rPr>
          <w:b/>
          <w:bCs/>
        </w:rPr>
      </w:pPr>
      <w:r>
        <w:t xml:space="preserve">Patients with a diagnosis of cocci, histo, </w:t>
      </w:r>
      <w:r w:rsidR="6808AFAA">
        <w:t xml:space="preserve">or </w:t>
      </w:r>
      <w:r>
        <w:t xml:space="preserve">blasto who are on a non-capitated plan and are continuously enrolled </w:t>
      </w:r>
      <w:r w:rsidR="012BF4FA">
        <w:t xml:space="preserve">at least </w:t>
      </w:r>
      <w:r w:rsidR="47BDA7F4">
        <w:t xml:space="preserve">six </w:t>
      </w:r>
      <w:r w:rsidR="36153786">
        <w:t>months before and 1 year</w:t>
      </w:r>
      <w:r w:rsidR="012BF4FA">
        <w:t xml:space="preserve"> after their diagnosis date. </w:t>
      </w:r>
    </w:p>
    <w:p w:rsidR="02D67CB2" w:rsidP="6C7A26EB" w:rsidRDefault="02D67CB2" w14:paraId="70323383" w14:textId="6BEC0088">
      <w:pPr>
        <w:pStyle w:val="ListParagraph"/>
        <w:numPr>
          <w:ilvl w:val="0"/>
          <w:numId w:val="3"/>
        </w:numPr>
        <w:ind w:left="1080"/>
      </w:pPr>
      <w:r>
        <w:t xml:space="preserve">Patients with </w:t>
      </w:r>
      <w:r w:rsidR="269E4E28">
        <w:t xml:space="preserve">a </w:t>
      </w:r>
      <w:proofErr w:type="gramStart"/>
      <w:r w:rsidR="269E4E28">
        <w:t>cocci</w:t>
      </w:r>
      <w:proofErr w:type="gramEnd"/>
      <w:r w:rsidR="269E4E28">
        <w:t>, histo, or blasto diagnosis in the six months before diagnosis date will be excluded, in an attempt to capture incident diagnoses.</w:t>
      </w:r>
    </w:p>
    <w:p w:rsidR="31808C9B" w:rsidP="1D129736" w:rsidRDefault="31808C9B" w14:paraId="4660BBC7" w14:textId="5F18BC0A">
      <w:pPr>
        <w:pStyle w:val="ListParagraph"/>
        <w:numPr>
          <w:ilvl w:val="0"/>
          <w:numId w:val="3"/>
        </w:numPr>
        <w:ind w:left="1080"/>
      </w:pPr>
      <w:r>
        <w:t xml:space="preserve">For histo, also exclude anyone with a histo diagnosis code assigned by an eye care </w:t>
      </w:r>
      <w:proofErr w:type="gramStart"/>
      <w:r>
        <w:t>provider</w:t>
      </w:r>
      <w:proofErr w:type="gramEnd"/>
    </w:p>
    <w:p w:rsidR="005A15D7" w:rsidP="000E1A47" w:rsidRDefault="005A15D7" w14:paraId="1F8C8DB0" w14:textId="2A4776E5">
      <w:pPr>
        <w:ind w:left="360"/>
        <w:rPr>
          <w:b/>
          <w:bCs/>
          <w:i/>
          <w:iCs/>
        </w:rPr>
      </w:pPr>
      <w:r w:rsidRPr="008A3288">
        <w:rPr>
          <w:b/>
          <w:bCs/>
          <w:i/>
          <w:iCs/>
        </w:rPr>
        <w:t>Diagnosis date</w:t>
      </w:r>
    </w:p>
    <w:p w:rsidRPr="00CD70D4" w:rsidR="00CB0B70" w:rsidP="51A9D7AD" w:rsidRDefault="7D603D37" w14:paraId="3D8E0C52" w14:textId="0856285A">
      <w:pPr>
        <w:pStyle w:val="ListParagraph"/>
        <w:numPr>
          <w:ilvl w:val="0"/>
          <w:numId w:val="3"/>
        </w:numPr>
        <w:ind w:left="1080"/>
        <w:rPr>
          <w:b/>
          <w:bCs/>
          <w:i/>
          <w:iCs/>
        </w:rPr>
      </w:pPr>
      <w:r>
        <w:t xml:space="preserve">Date of </w:t>
      </w:r>
      <w:r w:rsidR="229CD358">
        <w:t xml:space="preserve">first </w:t>
      </w:r>
      <w:r w:rsidR="36008603">
        <w:t xml:space="preserve">diagnosis </w:t>
      </w:r>
      <w:r w:rsidR="26B113C3">
        <w:t xml:space="preserve">using ICD-10 codes </w:t>
      </w:r>
      <w:r w:rsidR="229CD358">
        <w:t xml:space="preserve">for cocci, histo, and blasto. </w:t>
      </w:r>
    </w:p>
    <w:p w:rsidRPr="007E5FCA" w:rsidR="005A15D7" w:rsidP="000E1A47" w:rsidRDefault="005A15D7" w14:paraId="71014265" w14:textId="6B56F258">
      <w:pPr>
        <w:ind w:left="360"/>
        <w:rPr>
          <w:b/>
          <w:bCs/>
          <w:i/>
          <w:iCs/>
        </w:rPr>
      </w:pPr>
      <w:r w:rsidRPr="007E5FCA">
        <w:rPr>
          <w:b/>
          <w:bCs/>
          <w:i/>
          <w:iCs/>
        </w:rPr>
        <w:t>Symptom onset date</w:t>
      </w:r>
    </w:p>
    <w:p w:rsidRPr="00D228CF" w:rsidR="00CB0B70" w:rsidP="28D72F10" w:rsidRDefault="2A54FB28" w14:paraId="163D89F7" w14:textId="77747053">
      <w:pPr>
        <w:pStyle w:val="ListParagraph"/>
        <w:numPr>
          <w:ilvl w:val="0"/>
          <w:numId w:val="3"/>
        </w:numPr>
        <w:ind w:left="1080"/>
        <w:rPr>
          <w:b/>
          <w:bCs/>
          <w:i/>
          <w:iCs/>
        </w:rPr>
      </w:pPr>
      <w:r>
        <w:t xml:space="preserve">In the three months before diagnosis date, </w:t>
      </w:r>
      <w:r w:rsidR="63E3415B">
        <w:t xml:space="preserve">first date of any of </w:t>
      </w:r>
      <w:r w:rsidR="00D228CF">
        <w:t xml:space="preserve">the compatible symptoms and signs, clinical findings, or potential misdiagnoses listed in Table </w:t>
      </w:r>
      <w:r w:rsidR="006440D1">
        <w:t>1</w:t>
      </w:r>
      <w:r w:rsidR="00D228CF">
        <w:t>.</w:t>
      </w:r>
    </w:p>
    <w:p w:rsidR="00F03F27" w:rsidP="000E1A47" w:rsidRDefault="00B33DF0" w14:paraId="18BA914F" w14:textId="126CD68E">
      <w:pPr>
        <w:ind w:left="360"/>
        <w:rPr>
          <w:b/>
          <w:bCs/>
          <w:i/>
          <w:iCs/>
        </w:rPr>
      </w:pPr>
      <w:r>
        <w:rPr>
          <w:b/>
          <w:bCs/>
          <w:i/>
          <w:iCs/>
        </w:rPr>
        <w:t>Treatment costs</w:t>
      </w:r>
      <w:r w:rsidR="009F2860">
        <w:rPr>
          <w:b/>
          <w:bCs/>
          <w:i/>
          <w:iCs/>
        </w:rPr>
        <w:t xml:space="preserve"> and indicators (</w:t>
      </w:r>
      <w:r w:rsidR="00604A7C">
        <w:rPr>
          <w:b/>
          <w:bCs/>
          <w:i/>
          <w:iCs/>
        </w:rPr>
        <w:t>Table 2)</w:t>
      </w:r>
    </w:p>
    <w:p w:rsidRPr="00BA0B3D" w:rsidR="004D71E8" w:rsidP="000E1A47" w:rsidRDefault="004D71E8" w14:paraId="344DD151" w14:textId="7608468F">
      <w:pPr>
        <w:pStyle w:val="ListParagraph"/>
        <w:numPr>
          <w:ilvl w:val="0"/>
          <w:numId w:val="3"/>
        </w:numPr>
        <w:ind w:left="1080"/>
        <w:rPr>
          <w:b/>
          <w:bCs/>
        </w:rPr>
      </w:pPr>
      <w:r>
        <w:t xml:space="preserve">Cost of treatment </w:t>
      </w:r>
      <w:r w:rsidR="009E7581">
        <w:t xml:space="preserve">post diagnosis: any costs that are associated with the reason for treatment codes corresponding to infection (same as the </w:t>
      </w:r>
      <w:r w:rsidR="000F7A9A">
        <w:t xml:space="preserve">codes </w:t>
      </w:r>
      <w:r w:rsidR="009E7581">
        <w:t>used to define diagnosis date</w:t>
      </w:r>
      <w:r w:rsidR="000F7A9A">
        <w:t>)</w:t>
      </w:r>
    </w:p>
    <w:p w:rsidRPr="00710279" w:rsidR="00710279" w:rsidP="000E1A47" w:rsidRDefault="00030ABD" w14:paraId="1534157F" w14:textId="7A59A5F7" w14:noSpellErr="1">
      <w:pPr>
        <w:pStyle w:val="ListParagraph"/>
        <w:numPr>
          <w:ilvl w:val="0"/>
          <w:numId w:val="3"/>
        </w:numPr>
        <w:ind w:left="1080"/>
        <w:rPr>
          <w:b w:val="1"/>
          <w:bCs w:val="1"/>
        </w:rPr>
      </w:pPr>
      <w:commentRangeStart w:id="7"/>
      <w:commentRangeStart w:id="1589469249"/>
      <w:commentRangeStart w:id="1691263437"/>
      <w:r w:rsidR="00030ABD">
        <w:rPr/>
        <w:t xml:space="preserve">Costs associated with misdiagnosis, </w:t>
      </w:r>
      <w:r w:rsidR="00030ABD">
        <w:rPr/>
        <w:t>e.g.</w:t>
      </w:r>
      <w:r w:rsidR="00030ABD">
        <w:rPr/>
        <w:t xml:space="preserve"> treatment costs before diagnosis date</w:t>
      </w:r>
      <w:commentRangeEnd w:id="7"/>
      <w:r>
        <w:rPr>
          <w:rStyle w:val="CommentReference"/>
        </w:rPr>
        <w:commentReference w:id="7"/>
      </w:r>
      <w:commentRangeEnd w:id="1589469249"/>
      <w:r>
        <w:rPr>
          <w:rStyle w:val="CommentReference"/>
        </w:rPr>
        <w:commentReference w:id="1589469249"/>
      </w:r>
      <w:commentRangeEnd w:id="1691263437"/>
      <w:r>
        <w:rPr>
          <w:rStyle w:val="CommentReference"/>
        </w:rPr>
        <w:commentReference w:id="1691263437"/>
      </w:r>
    </w:p>
    <w:p w:rsidR="008D1335" w:rsidP="000E1A47" w:rsidRDefault="008D1335" w14:paraId="281B95C5" w14:textId="40E3DB9C">
      <w:pPr>
        <w:ind w:left="720"/>
        <w:rPr>
          <w:b/>
          <w:bCs/>
          <w:i/>
          <w:iCs/>
        </w:rPr>
      </w:pPr>
      <w:r w:rsidRPr="008A3288">
        <w:rPr>
          <w:b/>
          <w:bCs/>
          <w:i/>
          <w:iCs/>
        </w:rPr>
        <w:t>Data output</w:t>
      </w:r>
    </w:p>
    <w:p w:rsidR="002E7322" w:rsidP="000E1A47" w:rsidRDefault="002E7322" w14:paraId="7C6C189E" w14:textId="69B775B8">
      <w:pPr>
        <w:ind w:left="720"/>
      </w:pPr>
      <w:r>
        <w:t>Patient</w:t>
      </w:r>
      <w:r w:rsidR="003E40CF">
        <w:t>-diagnosis</w:t>
      </w:r>
      <w:r>
        <w:t xml:space="preserve"> level data on the following: </w:t>
      </w:r>
    </w:p>
    <w:p w:rsidR="003E40CF" w:rsidP="000E1A47" w:rsidRDefault="03C6D39C" w14:paraId="3C3D9FB4" w14:textId="45F71D3B">
      <w:pPr>
        <w:pStyle w:val="ListParagraph"/>
        <w:numPr>
          <w:ilvl w:val="0"/>
          <w:numId w:val="3"/>
        </w:numPr>
        <w:ind w:left="1440"/>
      </w:pPr>
      <w:r>
        <w:lastRenderedPageBreak/>
        <w:t>Patient</w:t>
      </w:r>
      <w:r w:rsidR="0AEFD42A">
        <w:t xml:space="preserve"> ID number</w:t>
      </w:r>
    </w:p>
    <w:p w:rsidR="003E40CF" w:rsidP="000E1A47" w:rsidRDefault="003E40CF" w14:paraId="6FDA70E7" w14:textId="01064112">
      <w:pPr>
        <w:pStyle w:val="ListParagraph"/>
        <w:numPr>
          <w:ilvl w:val="0"/>
          <w:numId w:val="3"/>
        </w:numPr>
        <w:ind w:left="1440"/>
      </w:pPr>
      <w:r>
        <w:t>What diagnosis (cocci histo blasto)</w:t>
      </w:r>
    </w:p>
    <w:p w:rsidR="003E40CF" w:rsidP="000E1A47" w:rsidRDefault="5FA1BF28" w14:paraId="7002F14C" w14:textId="76120128">
      <w:pPr>
        <w:pStyle w:val="ListParagraph"/>
        <w:numPr>
          <w:ilvl w:val="0"/>
          <w:numId w:val="3"/>
        </w:numPr>
        <w:ind w:left="1440"/>
      </w:pPr>
      <w:r>
        <w:t>Sub-c</w:t>
      </w:r>
      <w:r w:rsidR="003E40CF">
        <w:t>ode</w:t>
      </w:r>
      <w:r w:rsidR="00DF4925">
        <w:t>(s)</w:t>
      </w:r>
      <w:r w:rsidR="003E40CF">
        <w:t xml:space="preserve"> identifying </w:t>
      </w:r>
      <w:r w:rsidR="40DA3270">
        <w:t xml:space="preserve">specific </w:t>
      </w:r>
      <w:r w:rsidR="04917DA5">
        <w:t xml:space="preserve">clinical form of cocci, histo, or </w:t>
      </w:r>
      <w:proofErr w:type="gramStart"/>
      <w:r w:rsidR="04917DA5">
        <w:t>blasto</w:t>
      </w:r>
      <w:proofErr w:type="gramEnd"/>
    </w:p>
    <w:p w:rsidR="003E40CF" w:rsidP="28D72F10" w:rsidRDefault="03C6D39C" w14:paraId="737234FD" w14:textId="3FAA3304">
      <w:pPr>
        <w:pStyle w:val="ListParagraph"/>
        <w:numPr>
          <w:ilvl w:val="0"/>
          <w:numId w:val="3"/>
        </w:numPr>
        <w:ind w:left="1440"/>
      </w:pPr>
      <w:r>
        <w:t xml:space="preserve">Date of </w:t>
      </w:r>
      <w:r w:rsidR="0DAB5CDF">
        <w:t>first visit for compatible symptom/clinical finding/other respiratory diagnosis</w:t>
      </w:r>
    </w:p>
    <w:p w:rsidR="2ACDFB2F" w:rsidP="7B54ECAF" w:rsidRDefault="2ACDFB2F" w14:paraId="01F1AFCC" w14:textId="675799A5">
      <w:pPr>
        <w:pStyle w:val="ListParagraph"/>
        <w:numPr>
          <w:ilvl w:val="0"/>
          <w:numId w:val="3"/>
        </w:numPr>
        <w:ind w:left="1440"/>
      </w:pPr>
      <w:r>
        <w:t>Date of first and last visit for endemic mycosis</w:t>
      </w:r>
    </w:p>
    <w:p w:rsidRPr="00DF4925" w:rsidR="003E40CF" w:rsidP="28D72F10" w:rsidRDefault="03C6D39C" w14:paraId="3654BE31" w14:textId="583F7983">
      <w:pPr>
        <w:pStyle w:val="ListParagraph"/>
        <w:numPr>
          <w:ilvl w:val="0"/>
          <w:numId w:val="3"/>
        </w:numPr>
        <w:ind w:left="1440"/>
      </w:pPr>
      <w:r w:rsidRPr="28D72F10">
        <w:t xml:space="preserve">Compatible </w:t>
      </w:r>
      <w:r w:rsidRPr="28D72F10" w:rsidR="2D75EADF">
        <w:t>symptoms/clinical findings/other respiratory diagnosis</w:t>
      </w:r>
      <w:r w:rsidRPr="28D72F10">
        <w:t xml:space="preserve"> </w:t>
      </w:r>
      <w:r w:rsidRPr="28D72F10" w:rsidR="60FC6305">
        <w:t xml:space="preserve">that identified </w:t>
      </w:r>
      <w:proofErr w:type="gramStart"/>
      <w:r w:rsidRPr="28D72F10" w:rsidR="60FC6305">
        <w:t>onset</w:t>
      </w:r>
      <w:proofErr w:type="gramEnd"/>
    </w:p>
    <w:p w:rsidR="00982CDA" w:rsidP="000E1A47" w:rsidRDefault="00982CDA" w14:paraId="1FE7D30A" w14:textId="006B5C65">
      <w:pPr>
        <w:pStyle w:val="ListParagraph"/>
        <w:numPr>
          <w:ilvl w:val="0"/>
          <w:numId w:val="3"/>
        </w:numPr>
        <w:ind w:left="1440"/>
      </w:pPr>
      <w:r>
        <w:t xml:space="preserve">Underlying conditions: </w:t>
      </w:r>
      <w:r w:rsidR="39F5EEA4">
        <w:t>a</w:t>
      </w:r>
      <w:r>
        <w:t xml:space="preserve">sthma, </w:t>
      </w:r>
      <w:r w:rsidR="39AE848E">
        <w:t>d</w:t>
      </w:r>
      <w:r>
        <w:t xml:space="preserve">iabetes, COPD, HIV/AIDS, </w:t>
      </w:r>
      <w:r w:rsidR="79C7542C">
        <w:t>i</w:t>
      </w:r>
      <w:r>
        <w:t>mmune-mediated inflammatory disease, cancer</w:t>
      </w:r>
    </w:p>
    <w:p w:rsidR="00982CDA" w:rsidP="000E1A47" w:rsidRDefault="00982CDA" w14:paraId="2E6B8AEB" w14:textId="5948015D">
      <w:pPr>
        <w:pStyle w:val="ListParagraph"/>
        <w:numPr>
          <w:ilvl w:val="0"/>
          <w:numId w:val="3"/>
        </w:numPr>
        <w:ind w:left="1440"/>
      </w:pPr>
      <w:r>
        <w:t>Immunosuppression (flag that combine</w:t>
      </w:r>
      <w:r w:rsidR="00092BB4">
        <w:t xml:space="preserve">s </w:t>
      </w:r>
      <w:r w:rsidR="0F52D8E9">
        <w:t xml:space="preserve">certain </w:t>
      </w:r>
      <w:r w:rsidR="00092BB4">
        <w:t>underlying conditions</w:t>
      </w:r>
      <w:r w:rsidR="005799AE">
        <w:t xml:space="preserve"> or immunosuppressive medications</w:t>
      </w:r>
      <w:r w:rsidR="00092BB4">
        <w:t>)</w:t>
      </w:r>
    </w:p>
    <w:p w:rsidR="00092BB4" w:rsidP="000E1A47" w:rsidRDefault="00092BB4" w14:paraId="4D2DF768" w14:textId="09A45FE4">
      <w:pPr>
        <w:pStyle w:val="ListParagraph"/>
        <w:numPr>
          <w:ilvl w:val="0"/>
          <w:numId w:val="3"/>
        </w:numPr>
        <w:ind w:left="1440"/>
      </w:pPr>
      <w:r>
        <w:t>Demographics: Sex, Age, Rural/non-rural, Region, State</w:t>
      </w:r>
    </w:p>
    <w:p w:rsidR="00FD41DA" w:rsidP="000E1A47" w:rsidRDefault="2851CD99" w14:paraId="33CD88F9" w14:textId="39EC7969">
      <w:pPr>
        <w:pStyle w:val="ListParagraph"/>
        <w:numPr>
          <w:ilvl w:val="0"/>
          <w:numId w:val="3"/>
        </w:numPr>
        <w:ind w:left="1440"/>
      </w:pPr>
      <w:r>
        <w:t xml:space="preserve">Costs </w:t>
      </w:r>
      <w:r w:rsidR="387D7561">
        <w:t>before</w:t>
      </w:r>
      <w:r w:rsidR="18F3393C">
        <w:t xml:space="preserve"> (up to 3 months before)</w:t>
      </w:r>
      <w:r w:rsidR="387D7561">
        <w:t xml:space="preserve"> and after diagnosis</w:t>
      </w:r>
      <w:r w:rsidR="18F3393C">
        <w:t xml:space="preserve"> (</w:t>
      </w:r>
      <w:r w:rsidR="61F15F9C">
        <w:t xml:space="preserve">on and </w:t>
      </w:r>
      <w:r w:rsidR="18F3393C">
        <w:t>up to 1 year after)</w:t>
      </w:r>
      <w:r w:rsidR="387D7561">
        <w:t xml:space="preserve"> </w:t>
      </w:r>
      <w:r w:rsidR="79D765AC">
        <w:t>(see Table 2)</w:t>
      </w:r>
    </w:p>
    <w:p w:rsidRPr="000E1A47" w:rsidR="000E1A47" w:rsidP="2711FE09" w:rsidRDefault="000E1A47" w14:paraId="24C4FA95" w14:textId="55703EE8">
      <w:pPr>
        <w:pStyle w:val="ListParagraph"/>
        <w:numPr>
          <w:ilvl w:val="0"/>
          <w:numId w:val="3"/>
        </w:numPr>
        <w:ind w:left="1440"/>
      </w:pPr>
      <w:r w:rsidRPr="1D129736">
        <w:t>Insurance plan</w:t>
      </w:r>
      <w:r w:rsidRPr="1D129736" w:rsidR="5C4E83D5">
        <w:t xml:space="preserve"> (commercial vs. Medicare advantage/supplemental)</w:t>
      </w:r>
    </w:p>
    <w:p w:rsidR="008D1335" w:rsidRDefault="008D1335" w14:paraId="31375652" w14:textId="0AF119B5">
      <w:pPr>
        <w:rPr>
          <w:b/>
          <w:bCs/>
        </w:rPr>
      </w:pPr>
      <w:r>
        <w:rPr>
          <w:b/>
          <w:bCs/>
        </w:rPr>
        <w:t>Statistical methods</w:t>
      </w:r>
    </w:p>
    <w:p w:rsidRPr="006C13DA" w:rsidR="008220A4" w:rsidRDefault="006C13DA" w14:paraId="7E5B47A1" w14:textId="6F8B9B8B">
      <w:r w:rsidRPr="006C13DA">
        <w:t>DAG (directed acyclic graph) of our problem.</w:t>
      </w:r>
      <w:r>
        <w:t xml:space="preserve"> We are trying to estimate the effect of diagnostic delays </w:t>
      </w:r>
      <w:r w:rsidR="00B33DF0">
        <w:t>on</w:t>
      </w:r>
      <w:r>
        <w:t xml:space="preserve"> cost of treatment.</w:t>
      </w:r>
    </w:p>
    <w:p w:rsidR="00FE3E58" w:rsidRDefault="008220A4" w14:paraId="03571DDE" w14:textId="3E241FCC">
      <w:pPr>
        <w:rPr>
          <w:b/>
          <w:bCs/>
        </w:rPr>
      </w:pPr>
      <w:r>
        <w:rPr>
          <w:b/>
          <w:bCs/>
          <w:noProof/>
        </w:rPr>
        <mc:AlternateContent>
          <mc:Choice Requires="wpc">
            <w:drawing>
              <wp:inline distT="0" distB="0" distL="0" distR="0" wp14:anchorId="36BB89BF" wp14:editId="64B293BC">
                <wp:extent cx="5222875" cy="2292639"/>
                <wp:effectExtent l="0" t="0" r="0" b="0"/>
                <wp:docPr id="6" name="Canvas 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7" name="Rectangle 7"/>
                        <wps:cNvSpPr/>
                        <wps:spPr>
                          <a:xfrm>
                            <a:off x="263237" y="457201"/>
                            <a:ext cx="1586346" cy="505691"/>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rsidRPr="008220A4" w:rsidR="008220A4" w:rsidP="008220A4" w:rsidRDefault="008220A4" w14:paraId="416CEE58" w14:textId="77777777">
                              <w:pPr>
                                <w:jc w:val="center"/>
                              </w:pPr>
                              <w:r>
                                <w:t>Delay to diagnosis (days)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wps:spPr>
                          <a:xfrm>
                            <a:off x="1960418" y="727365"/>
                            <a:ext cx="122612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Rectangle 9"/>
                        <wps:cNvSpPr/>
                        <wps:spPr>
                          <a:xfrm>
                            <a:off x="3387436" y="436420"/>
                            <a:ext cx="1683328" cy="568035"/>
                          </a:xfrm>
                          <a:prstGeom prst="rect">
                            <a:avLst/>
                          </a:prstGeom>
                          <a:solidFill>
                            <a:schemeClr val="accent2">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rsidR="008220A4" w:rsidP="008220A4" w:rsidRDefault="008220A4" w14:paraId="0B0078EB" w14:textId="77777777">
                              <w:pPr>
                                <w:jc w:val="center"/>
                              </w:pPr>
                              <w:r>
                                <w:t>Cost of treatment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1690255" y="1620779"/>
                            <a:ext cx="2362200" cy="478185"/>
                          </a:xfrm>
                          <a:prstGeom prst="rect">
                            <a:avLst/>
                          </a:prstGeom>
                          <a:solidFill>
                            <a:schemeClr val="accent4">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rsidR="008220A4" w:rsidP="008220A4" w:rsidRDefault="008220A4" w14:paraId="2C2B85C5" w14:textId="303AF03E">
                              <w:pPr>
                                <w:jc w:val="center"/>
                              </w:pPr>
                              <w:r>
                                <w:t xml:space="preserve"> Potential confounders</w:t>
                              </w:r>
                              <w:r w:rsidR="00221EA6">
                                <w:t xml:space="preserve"> (see </w:t>
                              </w:r>
                              <w:r w:rsidR="006440D1">
                                <w:t>Table 3</w:t>
                              </w:r>
                              <w:r w:rsidR="00221EA6">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Arrow Connector 11"/>
                        <wps:cNvCnPr/>
                        <wps:spPr>
                          <a:xfrm flipH="1" flipV="1">
                            <a:off x="1593273" y="1004455"/>
                            <a:ext cx="477982" cy="547255"/>
                          </a:xfrm>
                          <a:prstGeom prst="straightConnector1">
                            <a:avLst/>
                          </a:prstGeom>
                          <a:ln>
                            <a:solidFill>
                              <a:schemeClr val="accent4">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flipV="1">
                            <a:off x="3442855" y="1059874"/>
                            <a:ext cx="450272" cy="491836"/>
                          </a:xfrm>
                          <a:prstGeom prst="straightConnector1">
                            <a:avLst/>
                          </a:prstGeom>
                          <a:ln>
                            <a:solidFill>
                              <a:schemeClr val="accent4">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Text Box 13"/>
                        <wps:cNvSpPr txBox="1"/>
                        <wps:spPr>
                          <a:xfrm>
                            <a:off x="1891145" y="242455"/>
                            <a:ext cx="1420091" cy="429467"/>
                          </a:xfrm>
                          <a:prstGeom prst="rect">
                            <a:avLst/>
                          </a:prstGeom>
                          <a:solidFill>
                            <a:schemeClr val="lt1"/>
                          </a:solidFill>
                          <a:ln w="6350">
                            <a:noFill/>
                          </a:ln>
                        </wps:spPr>
                        <wps:txbx>
                          <w:txbxContent>
                            <w:p w:rsidRPr="008220A4" w:rsidR="008220A4" w:rsidP="008220A4" w:rsidRDefault="008220A4" w14:paraId="1CB7AB76" w14:textId="77777777">
                              <w:pPr>
                                <w:jc w:val="center"/>
                                <w:rPr>
                                  <w:i/>
                                  <w:iCs/>
                                  <w:color w:val="2F5496" w:themeColor="accent1" w:themeShade="BF"/>
                                </w:rPr>
                              </w:pPr>
                              <w:r w:rsidRPr="008220A4">
                                <w:rPr>
                                  <w:i/>
                                  <w:iCs/>
                                  <w:color w:val="2F5496" w:themeColor="accent1" w:themeShade="BF"/>
                                </w:rPr>
                                <w:t xml:space="preserve">Effect we are trying to </w:t>
                              </w:r>
                              <w:proofErr w:type="gramStart"/>
                              <w:r w:rsidRPr="008220A4">
                                <w:rPr>
                                  <w:i/>
                                  <w:iCs/>
                                  <w:color w:val="2F5496" w:themeColor="accent1" w:themeShade="BF"/>
                                </w:rPr>
                                <w:t>estimate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xmlns:a="http://schemas.openxmlformats.org/drawingml/2006/main" xmlns:pic="http://schemas.openxmlformats.org/drawingml/2006/picture" xmlns:a14="http://schemas.microsoft.com/office/drawing/2010/main" xmlns:arto="http://schemas.microsoft.com/office/word/2006/arto">
            <w:pict>
              <v:group id="Canvas 6" style="width:411.25pt;height:180.5pt;mso-position-horizontal-relative:char;mso-position-vertical-relative:line" coordsize="52228,22923" o:spid="_x0000_s1026" editas="canvas" w14:anchorId="36BB89B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1027" style="position:absolute;width:52228;height:22923;visibility:visible;mso-wrap-style:square" filled="t" type="#_x0000_t75">
                  <v:fill o:detectmouseclick="t"/>
                  <v:path o:connecttype="none"/>
                </v:shape>
                <v:rect id="Rectangle 7" style="position:absolute;left:2632;top:4572;width:15863;height:5056;visibility:visible;mso-wrap-style:square;v-text-anchor:middle" o:spid="_x0000_s1028" fillcolor="#4472c4 [3204]" strokecolor="#09101d [484]"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">
                  <v:textbox>
                    <w:txbxContent>
                      <w:p w:rsidRPr="008220A4" w:rsidR="008220A4" w:rsidP="008220A4" w:rsidRDefault="008220A4" w14:paraId="416CEE58" w14:textId="77777777">
                        <w:pPr>
                          <w:jc w:val="center"/>
                        </w:pPr>
                        <w:r>
                          <w:t>Delay to diagnosis (days)</w:t>
                        </w:r>
                      </w:p>
                    </w:txbxContent>
                  </v:textbox>
                </v:rect>
                <v:shapetype id="_x0000_t32" coordsize="21600,21600" o:oned="t" filled="f" o:spt="32" path="m,l21600,21600e">
                  <v:path fillok="f" arrowok="t" o:connecttype="none"/>
                  <o:lock v:ext="edit" shapetype="t"/>
                </v:shapetype>
                <v:shape id="Straight Arrow Connector 8" style="position:absolute;left:19604;top:7273;width:12261;height:0;visibility:visible;mso-wrap-style:square" o:spid="_x0000_s1029" strokecolor="#4472c4 [3204]"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">
                  <v:stroke joinstyle="miter" endarrow="block"/>
                </v:shape>
                <v:rect id="Rectangle 9" style="position:absolute;left:33874;top:4364;width:16833;height:5680;visibility:visible;mso-wrap-style:square;v-text-anchor:middle" o:spid="_x0000_s1030" fillcolor="#c45911 [2405]" strokecolor="#09101d [484]"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">
                  <v:textbox>
                    <w:txbxContent>
                      <w:p w:rsidR="008220A4" w:rsidP="008220A4" w:rsidRDefault="008220A4" w14:paraId="0B0078EB" w14:textId="77777777">
                        <w:pPr>
                          <w:jc w:val="center"/>
                        </w:pPr>
                        <w:r>
                          <w:t>Cost of treatment</w:t>
                        </w:r>
                      </w:p>
                    </w:txbxContent>
                  </v:textbox>
                </v:rect>
                <v:rect id="Rectangle 10" style="position:absolute;left:16902;top:16207;width:23622;height:4782;visibility:visible;mso-wrap-style:square;v-text-anchor:middle" o:spid="_x0000_s1031" fillcolor="#bf8f00 [2407]" strokecolor="#09101d [484]"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">
                  <v:textbox>
                    <w:txbxContent>
                      <w:p w:rsidR="008220A4" w:rsidP="008220A4" w:rsidRDefault="008220A4" w14:paraId="2C2B85C5" w14:textId="303AF03E">
                        <w:pPr>
                          <w:jc w:val="center"/>
                        </w:pPr>
                        <w:r>
                          <w:t xml:space="preserve"> Potential confounders</w:t>
                        </w:r>
                        <w:r w:rsidR="00221EA6">
                          <w:t xml:space="preserve"> (see </w:t>
                        </w:r>
                        <w:r w:rsidR="006440D1">
                          <w:t>Table 3</w:t>
                        </w:r>
                        <w:r w:rsidR="00221EA6">
                          <w:t>)</w:t>
                        </w:r>
                      </w:p>
                    </w:txbxContent>
                  </v:textbox>
                </v:rect>
                <v:shape id="Straight Arrow Connector 11" style="position:absolute;left:15932;top:10044;width:4780;height:5473;flip:x y;visibility:visible;mso-wrap-style:square" o:spid="_x0000_s1032" strokecolor="#7f5f00 [1607]"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">
                  <v:stroke joinstyle="miter" endarrow="block"/>
                </v:shape>
                <v:shape id="Straight Arrow Connector 12" style="position:absolute;left:34428;top:10598;width:4503;height:4919;flip:y;visibility:visible;mso-wrap-style:square" o:spid="_x0000_s1033" strokecolor="#bf8f00 [2407]"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">
                  <v:stroke joinstyle="miter" endarrow="block"/>
                </v:shape>
                <v:shapetype id="_x0000_t202" coordsize="21600,21600" o:spt="202" path="m,l,21600r21600,l21600,xe">
                  <v:stroke joinstyle="miter"/>
                  <v:path gradientshapeok="t" o:connecttype="rect"/>
                </v:shapetype>
                <v:shape id="Text Box 13" style="position:absolute;left:18911;top:2424;width:14201;height:4295;visibility:visible;mso-wrap-style:square;v-text-anchor:top" o:spid="_x0000_s1034" fillcolor="white [3201]"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">
                  <v:textbox>
                    <w:txbxContent>
                      <w:p w:rsidRPr="008220A4" w:rsidR="008220A4" w:rsidP="008220A4" w:rsidRDefault="008220A4" w14:paraId="1CB7AB76" w14:textId="77777777">
                        <w:pPr>
                          <w:jc w:val="center"/>
                          <w:rPr>
                            <w:i/>
                            <w:iCs/>
                            <w:color w:val="2F5496" w:themeColor="accent1" w:themeShade="BF"/>
                          </w:rPr>
                        </w:pPr>
                        <w:r w:rsidRPr="008220A4">
                          <w:rPr>
                            <w:i/>
                            <w:iCs/>
                            <w:color w:val="2F5496" w:themeColor="accent1" w:themeShade="BF"/>
                          </w:rPr>
                          <w:t xml:space="preserve">Effect we are trying to </w:t>
                        </w:r>
                        <w:proofErr w:type="gramStart"/>
                        <w:r w:rsidRPr="008220A4">
                          <w:rPr>
                            <w:i/>
                            <w:iCs/>
                            <w:color w:val="2F5496" w:themeColor="accent1" w:themeShade="BF"/>
                          </w:rPr>
                          <w:t>estimate</w:t>
                        </w:r>
                        <w:proofErr w:type="gramEnd"/>
                      </w:p>
                    </w:txbxContent>
                  </v:textbox>
                </v:shape>
                <w10:anchorlock/>
              </v:group>
            </w:pict>
          </mc:Fallback>
        </mc:AlternateContent>
      </w:r>
    </w:p>
    <w:p w:rsidR="00314490" w:rsidRDefault="00314490" w14:paraId="09F956DA" w14:textId="5EBDC49B">
      <w:r>
        <w:t>We could try:</w:t>
      </w:r>
    </w:p>
    <w:p w:rsidR="00314490" w:rsidP="00314490" w:rsidRDefault="00314490" w14:paraId="0C205CBD" w14:textId="403FEADB">
      <w:pPr>
        <w:pStyle w:val="ListParagraph"/>
        <w:numPr>
          <w:ilvl w:val="0"/>
          <w:numId w:val="3"/>
        </w:numPr>
        <w:rPr/>
      </w:pPr>
      <w:r w:rsidR="00314490">
        <w:rPr/>
        <w:t>Multivariate with</w:t>
      </w:r>
      <w:r w:rsidR="55367624">
        <w:rPr/>
        <w:t xml:space="preserve"> inflation-</w:t>
      </w:r>
      <w:r w:rsidR="55367624">
        <w:rPr/>
        <w:t>adjusted</w:t>
      </w:r>
      <w:r w:rsidR="00314490">
        <w:rPr/>
        <w:t xml:space="preserve"> </w:t>
      </w:r>
      <w:commentRangeStart w:id="10"/>
      <w:commentRangeStart w:id="11"/>
      <w:commentRangeStart w:id="12"/>
      <w:r w:rsidR="00314490">
        <w:rPr/>
        <w:t>cost</w:t>
      </w:r>
      <w:r w:rsidR="00314490">
        <w:rPr/>
        <w:t xml:space="preserve"> </w:t>
      </w:r>
      <w:commentRangeEnd w:id="10"/>
      <w:r>
        <w:rPr>
          <w:rStyle w:val="CommentReference"/>
        </w:rPr>
        <w:commentReference w:id="10"/>
      </w:r>
      <w:commentRangeEnd w:id="11"/>
      <w:r>
        <w:rPr>
          <w:rStyle w:val="CommentReference"/>
        </w:rPr>
        <w:commentReference w:id="11"/>
      </w:r>
      <w:commentRangeEnd w:id="12"/>
      <w:r>
        <w:rPr>
          <w:rStyle w:val="CommentReference"/>
        </w:rPr>
        <w:commentReference w:id="12"/>
      </w:r>
      <w:r w:rsidR="00314490">
        <w:rPr/>
        <w:t>as the outcome (most straightforward)</w:t>
      </w:r>
    </w:p>
    <w:p w:rsidR="00314490" w:rsidP="00314490" w:rsidRDefault="00314490" w14:paraId="4C5C1236" w14:textId="6ACDC07B">
      <w:pPr>
        <w:pStyle w:val="ListParagraph"/>
        <w:numPr>
          <w:ilvl w:val="0"/>
          <w:numId w:val="3"/>
        </w:numPr>
      </w:pPr>
      <w:r>
        <w:t xml:space="preserve">Stratified with cost as the outcome: if we identify some key factors that </w:t>
      </w:r>
      <w:r w:rsidR="00E32FA1">
        <w:t>drive costs (</w:t>
      </w:r>
      <w:r w:rsidR="00604A7C">
        <w:t xml:space="preserve">immunocompromised status) </w:t>
      </w:r>
      <w:r w:rsidR="00E32FA1">
        <w:t>or delays (endemicity)</w:t>
      </w:r>
    </w:p>
    <w:p w:rsidR="00604A7C" w:rsidP="00314490" w:rsidRDefault="00F0721D" w14:paraId="554CE31F" w14:textId="27460A70">
      <w:pPr>
        <w:pStyle w:val="ListParagraph"/>
        <w:numPr>
          <w:ilvl w:val="0"/>
          <w:numId w:val="3"/>
        </w:numPr>
        <w:rPr>
          <w:ins w:author="Massey, Jason (CDC/NCEZID/DFWED/OD)" w:date="2024-07-24T18:56:39.74Z" w16du:dateUtc="2024-07-24T18:56:39.74Z" w:id="1367443831"/>
        </w:rPr>
      </w:pPr>
      <w:r w:rsidR="00F0721D">
        <w:rPr/>
        <w:t xml:space="preserve">Generalized propensity score and matching: </w:t>
      </w:r>
      <w:hyperlink r:id="R807ce3bf1e5d4b05">
        <w:r w:rsidRPr="2755F056" w:rsidR="00F0721D">
          <w:rPr>
            <w:rStyle w:val="Hyperlink"/>
          </w:rPr>
          <w:t xml:space="preserve">Implementing matching, and weighting on GPS with continuous exposures. • </w:t>
        </w:r>
        <w:r w:rsidRPr="2755F056" w:rsidR="00F0721D">
          <w:rPr>
            <w:rStyle w:val="Hyperlink"/>
          </w:rPr>
          <w:t>CausalGPS</w:t>
        </w:r>
        <w:r w:rsidRPr="2755F056" w:rsidR="00F0721D">
          <w:rPr>
            <w:rStyle w:val="Hyperlink"/>
          </w:rPr>
          <w:t xml:space="preserve"> (nsaph-software.github.io)</w:t>
        </w:r>
      </w:hyperlink>
      <w:r w:rsidR="00F0721D">
        <w:rPr/>
        <w:t xml:space="preserve"> to estimate the exposure-response function.</w:t>
      </w:r>
    </w:p>
    <w:p w:rsidR="522CA468" w:rsidP="2755F056" w:rsidRDefault="522CA468" w14:paraId="62ADFDB8" w14:textId="1A4BB2CD">
      <w:pPr>
        <w:pStyle w:val="ListParagraph"/>
        <w:numPr>
          <w:ilvl w:val="0"/>
          <w:numId w:val="3"/>
        </w:numPr>
        <w:rPr>
          <w:noProof w:val="0"/>
          <w:lang w:val="en-US"/>
        </w:rPr>
      </w:pPr>
      <w:ins w:author="Massey, Jason (CDC/NCEZID/DFWED/OD)" w:date="2024-07-24T18:56:47.417Z" w:id="1679647174">
        <w:r w:rsidR="522CA468">
          <w:t>Also</w:t>
        </w:r>
        <w:r w:rsidR="522CA468">
          <w:t xml:space="preserve"> this looks helpful: </w:t>
        </w:r>
      </w:ins>
      <w:ins w:author="Massey, Jason (CDC/NCEZID/DFWED/OD)" w:date="2024-07-24T18:56:48.554Z" w:id="1877578972">
        <w:r>
          <w:fldChar w:fldCharType="begin"/>
        </w:r>
        <w:r>
          <w:instrText xml:space="preserve">HYPERLINK "https://arxiv.org/pdf/2310.00561" </w:instrText>
        </w:r>
        <w:r>
          <w:fldChar w:fldCharType="separate"/>
        </w:r>
        <w:r/>
      </w:ins>
      <w:ins w:author="Massey, Jason (CDC/NCEZID/DFWED/OD)" w:date="2024-07-24T18:56:47.417Z" w:id="619993366">
        <w:r w:rsidRPr="7BC134A2" w:rsidR="522CA468">
          <w:rPr>
            <w:rStyle w:val="Hyperlink"/>
            <w:noProof w:val="0"/>
            <w:lang w:val="en-US"/>
          </w:rPr>
          <w:t>CausalGPS: An R Package for Causal Inference With Continuous Exposures (arxiv.org)</w:t>
        </w:r>
      </w:ins>
      <w:ins w:author="Massey, Jason (CDC/NCEZID/DFWED/OD)" w:date="2024-07-24T18:56:48.554Z" w:id="1513651483">
        <w:r>
          <w:fldChar w:fldCharType="end"/>
        </w:r>
      </w:ins>
    </w:p>
    <w:p w:rsidRPr="002A3809" w:rsidR="00F0721D" w:rsidP="00314490" w:rsidRDefault="00F0721D" w14:paraId="1D62A3E1" w14:textId="7EDCEF04">
      <w:pPr>
        <w:pStyle w:val="ListParagraph"/>
        <w:numPr>
          <w:ilvl w:val="0"/>
          <w:numId w:val="3"/>
        </w:numPr>
        <w:rPr>
          <w:b/>
        </w:rPr>
      </w:pPr>
      <w:r w:rsidR="00F0721D">
        <w:rPr/>
        <w:t xml:space="preserve">I think we should try a </w:t>
      </w:r>
      <w:commentRangeStart w:id="13"/>
      <w:r w:rsidR="00F0721D">
        <w:rPr/>
        <w:t>GAM</w:t>
      </w:r>
      <w:commentRangeEnd w:id="13"/>
      <w:r>
        <w:rPr>
          <w:rStyle w:val="CommentReference"/>
        </w:rPr>
        <w:commentReference w:id="13"/>
      </w:r>
      <w:r w:rsidR="00F0721D">
        <w:rPr/>
        <w:t xml:space="preserve"> because I’m not sure that we would expect the relationship between diagnostic delays and cost to be linear</w:t>
      </w:r>
      <w:r w:rsidR="00022B0C">
        <w:rPr/>
        <w:t xml:space="preserve"> (more on </w:t>
      </w:r>
      <w:hyperlink r:id="Rfbfcfdb8b55d47e9">
        <w:r w:rsidRPr="7BC134A2" w:rsidR="00022B0C">
          <w:rPr>
            <w:rStyle w:val="Hyperlink"/>
          </w:rPr>
          <w:t>Generalized Additive Models in R · A Free Interactive Course (noamross.github.io)</w:t>
        </w:r>
      </w:hyperlink>
      <w:r w:rsidRPr="7BC134A2" w:rsidR="00022B0C">
        <w:rPr>
          <w:b w:val="1"/>
          <w:bCs w:val="1"/>
        </w:rPr>
        <w:t>).</w:t>
      </w:r>
    </w:p>
    <w:p w:rsidRPr="00314490" w:rsidR="002A3809" w:rsidP="00314490" w:rsidRDefault="002A3809" w14:paraId="27C0C77A" w14:textId="38E81645">
      <w:pPr>
        <w:pStyle w:val="ListParagraph"/>
        <w:numPr>
          <w:ilvl w:val="0"/>
          <w:numId w:val="3"/>
        </w:numPr>
        <w:rPr/>
      </w:pPr>
      <w:r w:rsidR="002A3809">
        <w:rPr/>
        <w:t>We may want to fit models to overall cost vs. costs stratified by type (outpatient vs. inpatient)</w:t>
      </w:r>
    </w:p>
    <w:p w:rsidR="008D1335" w:rsidRDefault="008D1335" w14:paraId="37226C18" w14:textId="7F2001FE">
      <w:pPr>
        <w:rPr>
          <w:b/>
          <w:bCs/>
        </w:rPr>
      </w:pPr>
      <w:commentRangeStart w:id="14"/>
      <w:r>
        <w:rPr>
          <w:b/>
          <w:bCs/>
        </w:rPr>
        <w:lastRenderedPageBreak/>
        <w:t>Economic analysis methods</w:t>
      </w:r>
      <w:commentRangeEnd w:id="14"/>
      <w:r w:rsidR="00022B0C">
        <w:rPr>
          <w:rStyle w:val="CommentReference"/>
        </w:rPr>
        <w:commentReference w:id="14"/>
      </w:r>
    </w:p>
    <w:p w:rsidR="00E813C4" w:rsidRDefault="008D1335" w14:paraId="49F36941" w14:textId="44F9BBD8">
      <w:pPr>
        <w:rPr>
          <w:b/>
          <w:bCs/>
        </w:rPr>
      </w:pPr>
      <w:r>
        <w:rPr>
          <w:b/>
          <w:bCs/>
        </w:rPr>
        <w:t>Anticipated Results</w:t>
      </w:r>
    </w:p>
    <w:p w:rsidRPr="00D4443D" w:rsidR="00D4443D" w:rsidP="00D4443D" w:rsidRDefault="00D4443D" w14:paraId="4AF666B2" w14:textId="20988FC1">
      <w:pPr>
        <w:pStyle w:val="ListParagraph"/>
        <w:numPr>
          <w:ilvl w:val="0"/>
          <w:numId w:val="3"/>
        </w:numPr>
        <w:rPr>
          <w:b/>
          <w:bCs/>
        </w:rPr>
      </w:pPr>
      <w:r w:rsidR="00D4443D">
        <w:rPr/>
        <w:t>Descriptive analyses: overall distribution of costs and diagnostic delays for each disease</w:t>
      </w:r>
    </w:p>
    <w:p w:rsidRPr="00D4443D" w:rsidR="00D4443D" w:rsidP="00D4443D" w:rsidRDefault="00D4443D" w14:paraId="11CCF5CE" w14:textId="746B8EC8">
      <w:pPr>
        <w:pStyle w:val="ListParagraph"/>
        <w:numPr>
          <w:ilvl w:val="1"/>
          <w:numId w:val="3"/>
        </w:numPr>
        <w:rPr>
          <w:b/>
          <w:bCs/>
        </w:rPr>
      </w:pPr>
      <w:r>
        <w:t xml:space="preserve">And </w:t>
      </w:r>
      <w:proofErr w:type="gramStart"/>
      <w:r>
        <w:t>also</w:t>
      </w:r>
      <w:proofErr w:type="gramEnd"/>
      <w:r>
        <w:t xml:space="preserve"> to explore potential confounders</w:t>
      </w:r>
      <w:commentRangeStart w:id="15"/>
      <w:commentRangeStart w:id="16"/>
      <w:r>
        <w:t>, stratified by:</w:t>
      </w:r>
      <w:commentRangeEnd w:id="15"/>
      <w:r>
        <w:rPr>
          <w:rStyle w:val="CommentReference"/>
        </w:rPr>
        <w:commentReference w:id="15"/>
      </w:r>
      <w:commentRangeEnd w:id="16"/>
      <w:r>
        <w:rPr>
          <w:rStyle w:val="CommentReference"/>
        </w:rPr>
        <w:commentReference w:id="16"/>
      </w:r>
    </w:p>
    <w:p w:rsidRPr="0031652E" w:rsidR="00D4443D" w:rsidP="00D4443D" w:rsidRDefault="00D4443D" w14:paraId="43DF8E2D" w14:textId="7A2BF6BC">
      <w:pPr>
        <w:pStyle w:val="ListParagraph"/>
        <w:numPr>
          <w:ilvl w:val="2"/>
          <w:numId w:val="3"/>
        </w:numPr>
        <w:rPr>
          <w:b/>
          <w:bCs/>
        </w:rPr>
      </w:pPr>
      <w:r>
        <w:t xml:space="preserve">Endemicity (mainly for </w:t>
      </w:r>
      <w:r w:rsidR="0031652E">
        <w:t>cocci, but maybe also blasto)</w:t>
      </w:r>
    </w:p>
    <w:p w:rsidRPr="0031652E" w:rsidR="0031652E" w:rsidP="00D4443D" w:rsidRDefault="0031652E" w14:paraId="00D3416C" w14:textId="3E9D9527" w14:noSpellErr="1">
      <w:pPr>
        <w:pStyle w:val="ListParagraph"/>
        <w:numPr>
          <w:ilvl w:val="2"/>
          <w:numId w:val="3"/>
        </w:numPr>
        <w:rPr>
          <w:b w:val="1"/>
          <w:bCs w:val="1"/>
        </w:rPr>
      </w:pPr>
      <w:r w:rsidR="0031652E">
        <w:rPr/>
        <w:t>Immunocompromised status</w:t>
      </w:r>
    </w:p>
    <w:p w:rsidR="77BDE4F6" w:rsidP="7B54ECAF" w:rsidRDefault="77BDE4F6" w14:paraId="751C4FDB" w14:textId="5353861F" w14:noSpellErr="1">
      <w:pPr>
        <w:pStyle w:val="ListParagraph"/>
        <w:numPr>
          <w:ilvl w:val="2"/>
          <w:numId w:val="3"/>
        </w:numPr>
        <w:rPr>
          <w:b w:val="1"/>
          <w:bCs w:val="1"/>
        </w:rPr>
      </w:pPr>
      <w:r w:rsidR="77BDE4F6">
        <w:rPr/>
        <w:t>Disease sub-type</w:t>
      </w:r>
    </w:p>
    <w:p w:rsidR="00E424B6" w:rsidP="00E424B6" w:rsidRDefault="00E424B6" w14:paraId="2EDAA996" w14:textId="3B3CF23A">
      <w:pPr>
        <w:pStyle w:val="ListParagraph"/>
        <w:numPr>
          <w:ilvl w:val="2"/>
          <w:numId w:val="3"/>
        </w:numPr>
      </w:pPr>
      <w:r>
        <w:t>Demographics: Sex, Age, Rural/non-rural</w:t>
      </w:r>
    </w:p>
    <w:p w:rsidR="000E1A47" w:rsidP="00E424B6" w:rsidRDefault="000E1A47" w14:paraId="30AA46DB" w14:textId="50B782F3" w14:noSpellErr="1">
      <w:pPr>
        <w:pStyle w:val="ListParagraph"/>
        <w:numPr>
          <w:ilvl w:val="2"/>
          <w:numId w:val="3"/>
        </w:numPr>
        <w:rPr/>
      </w:pPr>
      <w:commentRangeStart w:id="19"/>
      <w:commentRangeStart w:id="1987929879"/>
      <w:commentRangeStart w:id="814771681"/>
      <w:r w:rsidR="000E1A47">
        <w:rPr/>
        <w:t>Plan type?</w:t>
      </w:r>
      <w:commentRangeEnd w:id="19"/>
      <w:r>
        <w:rPr>
          <w:rStyle w:val="CommentReference"/>
        </w:rPr>
        <w:commentReference w:id="19"/>
      </w:r>
      <w:commentRangeEnd w:id="1987929879"/>
      <w:r>
        <w:rPr>
          <w:rStyle w:val="CommentReference"/>
        </w:rPr>
        <w:commentReference w:id="1987929879"/>
      </w:r>
      <w:commentRangeEnd w:id="814771681"/>
      <w:r>
        <w:rPr>
          <w:rStyle w:val="CommentReference"/>
        </w:rPr>
        <w:commentReference w:id="814771681"/>
      </w:r>
    </w:p>
    <w:p w:rsidR="002A3809" w:rsidP="002A3809" w:rsidRDefault="00DE297A" w14:paraId="54476B0C" w14:textId="1C77FA76">
      <w:r>
        <w:rPr>
          <w:noProof/>
        </w:rPr>
        <w:drawing>
          <wp:inline distT="0" distB="0" distL="0" distR="0" wp14:anchorId="50DEAEE7" wp14:editId="4E48445A">
            <wp:extent cx="6629486" cy="229462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r="23873" b="53105"/>
                    <a:stretch/>
                  </pic:blipFill>
                  <pic:spPr bwMode="auto">
                    <a:xfrm>
                      <a:off x="0" y="0"/>
                      <a:ext cx="6653056" cy="2302785"/>
                    </a:xfrm>
                    <a:prstGeom prst="rect">
                      <a:avLst/>
                    </a:prstGeom>
                    <a:noFill/>
                    <a:ln>
                      <a:noFill/>
                    </a:ln>
                    <a:extLst>
                      <a:ext uri="{53640926-AAD7-44D8-BBD7-CCE9431645EC}">
                        <a14:shadowObscured xmlns:a14="http://schemas.microsoft.com/office/drawing/2010/main"/>
                      </a:ext>
                    </a:extLst>
                  </pic:spPr>
                </pic:pic>
              </a:graphicData>
            </a:graphic>
          </wp:inline>
        </w:drawing>
      </w:r>
    </w:p>
    <w:p w:rsidRPr="008047BF" w:rsidR="008047BF" w:rsidP="008047BF" w:rsidRDefault="008047BF" w14:paraId="6EB8087E" w14:textId="2FC6C2DC">
      <w:pPr>
        <w:pStyle w:val="ListParagraph"/>
        <w:numPr>
          <w:ilvl w:val="1"/>
          <w:numId w:val="3"/>
        </w:numPr>
      </w:pPr>
      <w:r>
        <w:rPr>
          <w:i/>
          <w:iCs/>
        </w:rPr>
        <w:t xml:space="preserve">Example: Boxplots of cost and diagnosis delay distributions by endemicity status. </w:t>
      </w:r>
    </w:p>
    <w:p w:rsidR="008047BF" w:rsidP="008047BF" w:rsidRDefault="008047BF" w14:paraId="46C9C1C1" w14:textId="77777777">
      <w:pPr>
        <w:pStyle w:val="ListParagraph"/>
        <w:ind w:left="1440"/>
      </w:pPr>
    </w:p>
    <w:p w:rsidR="000E1A47" w:rsidP="000E1A47" w:rsidRDefault="000E1A47" w14:paraId="6247F794" w14:textId="3AA1DD6A">
      <w:pPr>
        <w:pStyle w:val="ListParagraph"/>
        <w:numPr>
          <w:ilvl w:val="0"/>
          <w:numId w:val="3"/>
        </w:numPr>
        <w:rPr/>
      </w:pPr>
      <w:r w:rsidR="000E1A47">
        <w:rPr/>
        <w:t>Statistical analyses: exposure response function of delays on costs</w:t>
      </w:r>
      <w:r w:rsidR="002A3809">
        <w:rPr/>
        <w:t xml:space="preserve"> (by different types of costs)</w:t>
      </w:r>
    </w:p>
    <w:p w:rsidR="00AD124F" w:rsidP="00DE297A" w:rsidRDefault="00AD124F" w14:paraId="379A33E1" w14:textId="0B8E446E">
      <w:pPr>
        <w:pStyle w:val="ListParagraph"/>
      </w:pPr>
      <w:r>
        <w:rPr>
          <w:noProof/>
        </w:rPr>
        <w:drawing>
          <wp:inline distT="0" distB="0" distL="0" distR="0" wp14:anchorId="7FADDF5A" wp14:editId="032A5F14">
            <wp:extent cx="5399017" cy="3079630"/>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r="39011" b="38086"/>
                    <a:stretch/>
                  </pic:blipFill>
                  <pic:spPr bwMode="auto">
                    <a:xfrm>
                      <a:off x="0" y="0"/>
                      <a:ext cx="5414761" cy="3088611"/>
                    </a:xfrm>
                    <a:prstGeom prst="rect">
                      <a:avLst/>
                    </a:prstGeom>
                    <a:noFill/>
                    <a:ln>
                      <a:noFill/>
                    </a:ln>
                    <a:extLst>
                      <a:ext uri="{53640926-AAD7-44D8-BBD7-CCE9431645EC}">
                        <a14:shadowObscured xmlns:a14="http://schemas.microsoft.com/office/drawing/2010/main"/>
                      </a:ext>
                    </a:extLst>
                  </pic:spPr>
                </pic:pic>
              </a:graphicData>
            </a:graphic>
          </wp:inline>
        </w:drawing>
      </w:r>
    </w:p>
    <w:p w:rsidRPr="008047BF" w:rsidR="008047BF" w:rsidP="008047BF" w:rsidRDefault="008047BF" w14:paraId="5E1412B6" w14:textId="0A10ACBA">
      <w:pPr>
        <w:pStyle w:val="ListParagraph"/>
        <w:numPr>
          <w:ilvl w:val="1"/>
          <w:numId w:val="3"/>
        </w:numPr>
        <w:rPr>
          <w:b/>
          <w:bCs/>
        </w:rPr>
      </w:pPr>
      <w:r>
        <w:rPr>
          <w:i/>
          <w:iCs/>
        </w:rPr>
        <w:lastRenderedPageBreak/>
        <w:t xml:space="preserve">Example: </w:t>
      </w:r>
      <w:r w:rsidR="0064467B">
        <w:rPr>
          <w:i/>
          <w:iCs/>
        </w:rPr>
        <w:t xml:space="preserve">sketch of predicted effect of diagnostic delays on treatment costs from a GAM </w:t>
      </w:r>
      <w:r w:rsidR="00461E5E">
        <w:rPr>
          <w:i/>
          <w:iCs/>
        </w:rPr>
        <w:t>(non-linear)</w:t>
      </w:r>
      <w:r w:rsidR="0064467B">
        <w:rPr>
          <w:i/>
          <w:iCs/>
        </w:rPr>
        <w:t xml:space="preserve"> </w:t>
      </w:r>
    </w:p>
    <w:p w:rsidRPr="00461E5E" w:rsidR="00DE297A" w:rsidP="00DE297A" w:rsidRDefault="00DE297A" w14:paraId="0A3787DE" w14:textId="05EFDD93">
      <w:pPr>
        <w:pStyle w:val="ListParagraph"/>
        <w:numPr>
          <w:ilvl w:val="0"/>
          <w:numId w:val="3"/>
        </w:numPr>
        <w:rPr>
          <w:b/>
          <w:bCs/>
        </w:rPr>
      </w:pPr>
      <w:r w:rsidR="00DE297A">
        <w:rPr/>
        <w:t>Effects to report</w:t>
      </w:r>
    </w:p>
    <w:p w:rsidRPr="00461E5E" w:rsidR="00461E5E" w:rsidP="00461E5E" w:rsidRDefault="00461E5E" w14:paraId="0912CCA3" w14:textId="2A874263">
      <w:pPr>
        <w:pStyle w:val="ListParagraph"/>
        <w:numPr>
          <w:ilvl w:val="1"/>
          <w:numId w:val="3"/>
        </w:numPr>
        <w:rPr>
          <w:b/>
          <w:bCs/>
        </w:rPr>
      </w:pPr>
      <w:r>
        <w:t xml:space="preserve">Overall effects on treatment costs for unit increase in diagnosis </w:t>
      </w:r>
      <w:proofErr w:type="gramStart"/>
      <w:r>
        <w:t>delays</w:t>
      </w:r>
      <w:proofErr w:type="gramEnd"/>
    </w:p>
    <w:p w:rsidRPr="00461E5E" w:rsidR="00DE297A" w:rsidP="00461E5E" w:rsidRDefault="00461E5E" w14:paraId="3E74D46A" w14:textId="06B65B61">
      <w:pPr>
        <w:pStyle w:val="ListParagraph"/>
        <w:numPr>
          <w:ilvl w:val="1"/>
          <w:numId w:val="3"/>
        </w:numPr>
        <w:rPr>
          <w:b/>
          <w:bCs/>
        </w:rPr>
      </w:pPr>
      <w:r>
        <w:t>Potential cost savings of reducing diagnosis delays (counterfactual)</w:t>
      </w:r>
    </w:p>
    <w:p w:rsidRPr="00461E5E" w:rsidR="00461E5E" w:rsidP="00461E5E" w:rsidRDefault="00461E5E" w14:paraId="4C73A494" w14:textId="063019BA">
      <w:pPr>
        <w:pStyle w:val="ListParagraph"/>
        <w:numPr>
          <w:ilvl w:val="1"/>
          <w:numId w:val="3"/>
        </w:numPr>
        <w:rPr>
          <w:b/>
          <w:bCs/>
        </w:rPr>
      </w:pPr>
      <w:r>
        <w:t>??</w:t>
      </w:r>
    </w:p>
    <w:p w:rsidR="00CA210F" w:rsidRDefault="00CA210F" w14:paraId="3C95CB1F" w14:textId="5BD611C7">
      <w:pPr>
        <w:rPr>
          <w:b/>
          <w:bCs/>
        </w:rPr>
      </w:pPr>
      <w:r>
        <w:rPr>
          <w:b/>
          <w:bCs/>
        </w:rPr>
        <w:t>Potential</w:t>
      </w:r>
      <w:r w:rsidR="00D82595">
        <w:rPr>
          <w:b/>
          <w:bCs/>
        </w:rPr>
        <w:t xml:space="preserve"> risks and ways to mitigate </w:t>
      </w:r>
      <w:proofErr w:type="gramStart"/>
      <w:r w:rsidR="00D82595">
        <w:rPr>
          <w:b/>
          <w:bCs/>
        </w:rPr>
        <w:t>them</w:t>
      </w:r>
      <w:proofErr w:type="gramEnd"/>
    </w:p>
    <w:p w:rsidR="00EE1948" w:rsidP="00DE297A" w:rsidRDefault="00DE297A" w14:paraId="113D0043" w14:textId="28E56499">
      <w:pPr>
        <w:pStyle w:val="ListParagraph"/>
        <w:numPr>
          <w:ilvl w:val="0"/>
          <w:numId w:val="3"/>
        </w:numPr>
        <w:rPr/>
      </w:pPr>
      <w:r w:rsidR="00DE297A">
        <w:rPr/>
        <w:t xml:space="preserve">Given sample sizes </w:t>
      </w:r>
      <w:r w:rsidR="00755F7B">
        <w:rPr/>
        <w:t xml:space="preserve">and potential confounders, we may not see much of a relationship between diagnostic delays and costs in these data. </w:t>
      </w:r>
    </w:p>
    <w:p w:rsidR="00755F7B" w:rsidP="00755F7B" w:rsidRDefault="00755F7B" w14:paraId="54B0884B" w14:textId="54B3B14C">
      <w:pPr>
        <w:pStyle w:val="ListParagraph"/>
        <w:numPr>
          <w:ilvl w:val="1"/>
          <w:numId w:val="3"/>
        </w:numPr>
      </w:pPr>
      <w:r>
        <w:t>Alternative: explore some other impacts like delays vs. hospitalization lengths or # of visits or other indicators of impact on patient outcomes</w:t>
      </w:r>
    </w:p>
    <w:p w:rsidR="00FA4EF8" w:rsidP="00755F7B" w:rsidRDefault="00FA4EF8" w14:paraId="71444712" w14:textId="1E64AF20">
      <w:pPr>
        <w:pStyle w:val="ListParagraph"/>
        <w:numPr>
          <w:ilvl w:val="1"/>
          <w:numId w:val="3"/>
        </w:numPr>
      </w:pPr>
      <w:r>
        <w:t>Look at predictors of diagnostic delays that may inform these impacts (endemicity/regional risk, demographics etc.)</w:t>
      </w:r>
    </w:p>
    <w:p w:rsidR="00755F7B" w:rsidP="00755F7B" w:rsidRDefault="008047BF" w14:paraId="47AB9934" w14:textId="7824D75A">
      <w:pPr>
        <w:pStyle w:val="ListParagraph"/>
        <w:numPr>
          <w:ilvl w:val="0"/>
          <w:numId w:val="3"/>
        </w:numPr>
        <w:rPr/>
      </w:pPr>
      <w:r w:rsidR="008047BF">
        <w:rPr/>
        <w:t xml:space="preserve">Cost data may be tricky to extrapolate beyond this </w:t>
      </w:r>
      <w:r w:rsidR="008047BF">
        <w:rPr/>
        <w:t>dataset</w:t>
      </w:r>
    </w:p>
    <w:p w:rsidR="008047BF" w:rsidP="008047BF" w:rsidRDefault="008047BF" w14:paraId="51E6EF6C" w14:textId="68A26FA4">
      <w:pPr>
        <w:pStyle w:val="ListParagraph"/>
        <w:numPr>
          <w:ilvl w:val="1"/>
          <w:numId w:val="3"/>
        </w:numPr>
      </w:pPr>
      <w:r>
        <w:t xml:space="preserve">Will need input from folks with an econ background on how we can present these results. </w:t>
      </w:r>
    </w:p>
    <w:p w:rsidR="006440D1" w:rsidP="00EE1948" w:rsidRDefault="006440D1" w14:paraId="7ED3F794" w14:textId="05CDAA18">
      <w:pPr>
        <w:rPr>
          <w:b/>
          <w:bCs/>
        </w:rPr>
      </w:pPr>
      <w:r>
        <w:rPr>
          <w:b/>
          <w:bCs/>
        </w:rPr>
        <w:t>Tables</w:t>
      </w:r>
    </w:p>
    <w:p w:rsidR="006440D1" w:rsidP="28D72F10" w:rsidRDefault="006440D1" w14:paraId="16A34192" w14:textId="6BF9FCA9">
      <w:pPr>
        <w:rPr>
          <w:b/>
          <w:bCs/>
          <w:i/>
          <w:iCs/>
        </w:rPr>
      </w:pPr>
      <w:r w:rsidRPr="28D72F10">
        <w:rPr>
          <w:b/>
          <w:bCs/>
          <w:i/>
          <w:iCs/>
        </w:rPr>
        <w:t xml:space="preserve">Table 1. </w:t>
      </w:r>
      <w:r w:rsidRPr="28D72F10" w:rsidR="00717F84">
        <w:rPr>
          <w:b/>
          <w:bCs/>
          <w:i/>
          <w:iCs/>
        </w:rPr>
        <w:t xml:space="preserve">Possible diagnoses to flag illness onset date and </w:t>
      </w:r>
      <w:r w:rsidRPr="28D72F10" w:rsidR="0041546F">
        <w:rPr>
          <w:b/>
          <w:bCs/>
          <w:i/>
          <w:iCs/>
        </w:rPr>
        <w:t>pre-diagnosis costs.</w:t>
      </w:r>
    </w:p>
    <w:tbl>
      <w:tblPr>
        <w:tblW w:w="876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bottom w:w="15" w:type="dxa"/>
        </w:tblCellMar>
        <w:tblLook w:val="04A0" w:firstRow="1" w:lastRow="0" w:firstColumn="1" w:lastColumn="0" w:noHBand="0" w:noVBand="1"/>
      </w:tblPr>
      <w:tblGrid>
        <w:gridCol w:w="3993"/>
        <w:gridCol w:w="4776"/>
      </w:tblGrid>
      <w:tr w:rsidRPr="00B44851" w:rsidR="00B44851" w:rsidTr="7BC134A2" w14:paraId="2C9C9497" w14:textId="77777777">
        <w:trPr>
          <w:trHeight w:val="285"/>
        </w:trPr>
        <w:tc>
          <w:tcPr>
            <w:tcW w:w="3993" w:type="dxa"/>
            <w:tcMar/>
          </w:tcPr>
          <w:p w:rsidRPr="00B44851" w:rsidR="00B44851" w:rsidP="00B44851" w:rsidRDefault="00B44851" w14:paraId="208D7E0D" w14:textId="1A83E96F">
            <w:pPr>
              <w:spacing w:after="0" w:line="240" w:lineRule="auto"/>
              <w:rPr>
                <w:rFonts w:ascii="Calibri" w:hAnsi="Calibri" w:eastAsia="Times New Roman" w:cs="Calibri"/>
                <w:b/>
                <w:bCs/>
                <w:color w:val="000000"/>
                <w:kern w:val="0"/>
                <w14:ligatures w14:val="none"/>
              </w:rPr>
            </w:pPr>
            <w:r>
              <w:rPr>
                <w:rFonts w:ascii="Calibri" w:hAnsi="Calibri" w:eastAsia="Times New Roman" w:cs="Calibri"/>
                <w:b/>
                <w:bCs/>
                <w:color w:val="000000"/>
                <w:kern w:val="0"/>
                <w14:ligatures w14:val="none"/>
              </w:rPr>
              <w:t>Type</w:t>
            </w:r>
          </w:p>
        </w:tc>
        <w:tc>
          <w:tcPr>
            <w:tcW w:w="4776" w:type="dxa"/>
            <w:noWrap/>
            <w:tcMar/>
            <w:vAlign w:val="bottom"/>
          </w:tcPr>
          <w:p w:rsidRPr="00B44851" w:rsidR="00B44851" w:rsidP="00B44851" w:rsidRDefault="4ACE4ABA" w14:paraId="159C6A09" w14:textId="1B750430">
            <w:pPr>
              <w:spacing w:after="0" w:line="240" w:lineRule="auto"/>
              <w:rPr>
                <w:rFonts w:ascii="Calibri" w:hAnsi="Calibri" w:eastAsia="Times New Roman" w:cs="Calibri"/>
                <w:b/>
                <w:bCs/>
                <w:color w:val="000000"/>
                <w:kern w:val="0"/>
                <w14:ligatures w14:val="none"/>
              </w:rPr>
            </w:pPr>
            <w:commentRangeStart w:id="20"/>
            <w:r>
              <w:rPr>
                <w:rFonts w:ascii="Calibri" w:hAnsi="Calibri" w:eastAsia="Times New Roman" w:cs="Calibri"/>
                <w:b/>
                <w:bCs/>
                <w:color w:val="000000"/>
                <w:kern w:val="0"/>
                <w14:ligatures w14:val="none"/>
              </w:rPr>
              <w:t xml:space="preserve">Code </w:t>
            </w:r>
            <w:commentRangeEnd w:id="20"/>
            <w:r w:rsidR="00717932">
              <w:rPr>
                <w:rStyle w:val="CommentReference"/>
              </w:rPr>
              <w:commentReference w:id="20"/>
            </w:r>
            <w:r>
              <w:rPr>
                <w:rFonts w:ascii="Calibri" w:hAnsi="Calibri" w:eastAsia="Times New Roman" w:cs="Calibri"/>
                <w:b/>
                <w:bCs/>
                <w:color w:val="000000"/>
                <w:kern w:val="0"/>
                <w14:ligatures w14:val="none"/>
              </w:rPr>
              <w:t>(descriptive but Kaitlin has these codes)</w:t>
            </w:r>
          </w:p>
        </w:tc>
      </w:tr>
      <w:tr w:rsidRPr="00B44851" w:rsidR="00A60790" w:rsidTr="7BC134A2" w14:paraId="59C5B5FF" w14:textId="77777777">
        <w:trPr>
          <w:trHeight w:val="285"/>
        </w:trPr>
        <w:tc>
          <w:tcPr>
            <w:tcW w:w="3993" w:type="dxa"/>
            <w:tcMar/>
          </w:tcPr>
          <w:p w:rsidR="005036EF" w:rsidP="005036EF" w:rsidRDefault="005036EF" w14:paraId="08D644D9" w14:textId="77777777">
            <w:pPr>
              <w:rPr>
                <w:rFonts w:ascii="Calibri" w:hAnsi="Calibri" w:cs="Calibri"/>
                <w:b/>
                <w:bCs/>
                <w:color w:val="000000"/>
              </w:rPr>
            </w:pPr>
            <w:r>
              <w:rPr>
                <w:rFonts w:ascii="Calibri" w:hAnsi="Calibri" w:cs="Calibri"/>
                <w:b/>
                <w:bCs/>
                <w:color w:val="000000"/>
              </w:rPr>
              <w:t>Compatible symptoms/signs</w:t>
            </w:r>
          </w:p>
          <w:p w:rsidRPr="002E0587" w:rsidR="00A60790" w:rsidP="007D5F4F" w:rsidRDefault="00A60790" w14:paraId="2C8AC610" w14:textId="77777777">
            <w:pPr>
              <w:spacing w:after="0" w:line="240" w:lineRule="auto"/>
              <w:rPr>
                <w:rFonts w:ascii="Calibri" w:hAnsi="Calibri" w:eastAsia="Times New Roman" w:cs="Calibri"/>
                <w:b/>
                <w:bCs/>
                <w:kern w:val="0"/>
                <w14:ligatures w14:val="none"/>
              </w:rPr>
            </w:pPr>
          </w:p>
        </w:tc>
        <w:tc>
          <w:tcPr>
            <w:tcW w:w="4776" w:type="dxa"/>
            <w:noWrap/>
            <w:tcMar/>
            <w:vAlign w:val="bottom"/>
          </w:tcPr>
          <w:tbl>
            <w:tblPr>
              <w:tblW w:w="3520" w:type="dxa"/>
              <w:tblCellMar>
                <w:top w:w="15" w:type="dxa"/>
                <w:bottom w:w="15" w:type="dxa"/>
              </w:tblCellMar>
              <w:tblLook w:val="04A0" w:firstRow="1" w:lastRow="0" w:firstColumn="1" w:lastColumn="0" w:noHBand="0" w:noVBand="1"/>
            </w:tblPr>
            <w:tblGrid>
              <w:gridCol w:w="3520"/>
            </w:tblGrid>
            <w:tr w:rsidRPr="005036EF" w:rsidR="005036EF" w:rsidTr="7BC134A2" w14:paraId="31A12259" w14:textId="77777777">
              <w:trPr>
                <w:trHeight w:val="285"/>
              </w:trPr>
              <w:tc>
                <w:tcPr>
                  <w:tcW w:w="3520" w:type="dxa"/>
                  <w:tcBorders>
                    <w:top w:val="nil"/>
                    <w:left w:val="nil"/>
                    <w:bottom w:val="nil"/>
                    <w:right w:val="nil"/>
                  </w:tcBorders>
                  <w:noWrap/>
                  <w:tcMar/>
                  <w:vAlign w:val="bottom"/>
                  <w:hideMark/>
                </w:tcPr>
                <w:p w:rsidR="649A7430" w:rsidP="649A7430" w:rsidRDefault="649A7430" w14:paraId="75601207" w14:textId="3FA39DA8">
                  <w:pPr>
                    <w:spacing w:after="0"/>
                  </w:pPr>
                  <w:r w:rsidRPr="649A7430">
                    <w:rPr>
                      <w:rFonts w:ascii="Calibri" w:hAnsi="Calibri" w:eastAsia="Calibri" w:cs="Calibri"/>
                      <w:color w:val="000000" w:themeColor="text1"/>
                    </w:rPr>
                    <w:t>Abnormal weight loss</w:t>
                  </w:r>
                </w:p>
              </w:tc>
            </w:tr>
            <w:tr w:rsidRPr="005036EF" w:rsidR="005036EF" w:rsidTr="7BC134A2" w14:paraId="20776120" w14:textId="77777777">
              <w:trPr>
                <w:trHeight w:val="285"/>
              </w:trPr>
              <w:tc>
                <w:tcPr>
                  <w:tcW w:w="3520" w:type="dxa"/>
                  <w:tcBorders>
                    <w:top w:val="nil"/>
                    <w:left w:val="nil"/>
                    <w:bottom w:val="nil"/>
                    <w:right w:val="nil"/>
                  </w:tcBorders>
                  <w:noWrap/>
                  <w:tcMar/>
                  <w:vAlign w:val="bottom"/>
                  <w:hideMark/>
                </w:tcPr>
                <w:p w:rsidR="649A7430" w:rsidP="649A7430" w:rsidRDefault="649A7430" w14:paraId="4AF2B4FE" w14:textId="07E6172F">
                  <w:pPr>
                    <w:spacing w:after="0"/>
                  </w:pPr>
                  <w:r w:rsidRPr="649A7430">
                    <w:rPr>
                      <w:rFonts w:ascii="Calibri" w:hAnsi="Calibri" w:eastAsia="Calibri" w:cs="Calibri"/>
                      <w:color w:val="000000" w:themeColor="text1"/>
                    </w:rPr>
                    <w:t>Chest pain</w:t>
                  </w:r>
                </w:p>
              </w:tc>
            </w:tr>
            <w:tr w:rsidRPr="005036EF" w:rsidR="005036EF" w:rsidTr="7BC134A2" w14:paraId="0D554CCE" w14:textId="77777777">
              <w:trPr>
                <w:trHeight w:val="285"/>
              </w:trPr>
              <w:tc>
                <w:tcPr>
                  <w:tcW w:w="3520" w:type="dxa"/>
                  <w:tcBorders>
                    <w:top w:val="nil"/>
                    <w:left w:val="nil"/>
                    <w:bottom w:val="nil"/>
                    <w:right w:val="nil"/>
                  </w:tcBorders>
                  <w:noWrap/>
                  <w:tcMar/>
                  <w:vAlign w:val="bottom"/>
                  <w:hideMark/>
                </w:tcPr>
                <w:p w:rsidR="649A7430" w:rsidP="649A7430" w:rsidRDefault="649A7430" w14:paraId="3F2AC3A9" w14:textId="77E3B414">
                  <w:pPr>
                    <w:spacing w:after="0"/>
                  </w:pPr>
                  <w:r w:rsidRPr="649A7430">
                    <w:rPr>
                      <w:rFonts w:ascii="Calibri" w:hAnsi="Calibri" w:eastAsia="Calibri" w:cs="Calibri"/>
                      <w:color w:val="000000" w:themeColor="text1"/>
                    </w:rPr>
                    <w:t>Chills, without fever</w:t>
                  </w:r>
                </w:p>
              </w:tc>
            </w:tr>
            <w:tr w:rsidRPr="005036EF" w:rsidR="005036EF" w:rsidTr="7BC134A2" w14:paraId="15EFCD46" w14:textId="77777777">
              <w:trPr>
                <w:trHeight w:val="285"/>
              </w:trPr>
              <w:tc>
                <w:tcPr>
                  <w:tcW w:w="3520" w:type="dxa"/>
                  <w:tcBorders>
                    <w:top w:val="nil"/>
                    <w:left w:val="nil"/>
                    <w:bottom w:val="nil"/>
                    <w:right w:val="nil"/>
                  </w:tcBorders>
                  <w:noWrap/>
                  <w:tcMar/>
                  <w:vAlign w:val="bottom"/>
                  <w:hideMark/>
                </w:tcPr>
                <w:p w:rsidR="649A7430" w:rsidP="649A7430" w:rsidRDefault="649A7430" w14:paraId="15BD7A4C" w14:textId="2CD927FE">
                  <w:pPr>
                    <w:spacing w:after="0"/>
                  </w:pPr>
                  <w:r w:rsidRPr="649A7430">
                    <w:rPr>
                      <w:rFonts w:ascii="Calibri" w:hAnsi="Calibri" w:eastAsia="Calibri" w:cs="Calibri"/>
                      <w:color w:val="000000" w:themeColor="text1"/>
                    </w:rPr>
                    <w:t>Cough</w:t>
                  </w:r>
                </w:p>
              </w:tc>
            </w:tr>
            <w:tr w:rsidRPr="005036EF" w:rsidR="005036EF" w:rsidTr="7BC134A2" w14:paraId="1ACFF5C8" w14:textId="77777777">
              <w:trPr>
                <w:trHeight w:val="285"/>
              </w:trPr>
              <w:tc>
                <w:tcPr>
                  <w:tcW w:w="3520" w:type="dxa"/>
                  <w:tcBorders>
                    <w:top w:val="nil"/>
                    <w:left w:val="nil"/>
                    <w:bottom w:val="nil"/>
                    <w:right w:val="nil"/>
                  </w:tcBorders>
                  <w:noWrap/>
                  <w:tcMar/>
                  <w:vAlign w:val="bottom"/>
                  <w:hideMark/>
                </w:tcPr>
                <w:p w:rsidR="649A7430" w:rsidP="649A7430" w:rsidRDefault="649A7430" w14:paraId="13295FF6" w14:textId="2914D958">
                  <w:pPr>
                    <w:spacing w:after="0"/>
                  </w:pPr>
                  <w:r w:rsidRPr="649A7430">
                    <w:rPr>
                      <w:rFonts w:ascii="Calibri" w:hAnsi="Calibri" w:eastAsia="Calibri" w:cs="Calibri"/>
                      <w:color w:val="000000" w:themeColor="text1"/>
                    </w:rPr>
                    <w:t>Dyspnea</w:t>
                  </w:r>
                </w:p>
              </w:tc>
            </w:tr>
            <w:tr w:rsidRPr="005036EF" w:rsidR="005036EF" w:rsidTr="7BC134A2" w14:paraId="333C553E" w14:textId="77777777">
              <w:trPr>
                <w:trHeight w:val="285"/>
              </w:trPr>
              <w:tc>
                <w:tcPr>
                  <w:tcW w:w="3520" w:type="dxa"/>
                  <w:tcBorders>
                    <w:top w:val="nil"/>
                    <w:left w:val="nil"/>
                    <w:bottom w:val="nil"/>
                    <w:right w:val="nil"/>
                  </w:tcBorders>
                  <w:noWrap/>
                  <w:tcMar/>
                  <w:vAlign w:val="bottom"/>
                  <w:hideMark/>
                </w:tcPr>
                <w:p w:rsidR="649A7430" w:rsidP="649A7430" w:rsidRDefault="649A7430" w14:paraId="31B15783" w14:textId="2452AE39">
                  <w:pPr>
                    <w:spacing w:after="0"/>
                  </w:pPr>
                  <w:r w:rsidRPr="649A7430">
                    <w:rPr>
                      <w:rFonts w:ascii="Calibri" w:hAnsi="Calibri" w:eastAsia="Calibri" w:cs="Calibri"/>
                    </w:rPr>
                    <w:t>Erythema nodosum</w:t>
                  </w:r>
                </w:p>
              </w:tc>
            </w:tr>
            <w:tr w:rsidRPr="005036EF" w:rsidR="005036EF" w:rsidTr="7BC134A2" w14:paraId="6B64150B" w14:textId="77777777">
              <w:trPr>
                <w:trHeight w:val="285"/>
              </w:trPr>
              <w:tc>
                <w:tcPr>
                  <w:tcW w:w="3520" w:type="dxa"/>
                  <w:tcBorders>
                    <w:top w:val="nil"/>
                    <w:left w:val="nil"/>
                    <w:bottom w:val="nil"/>
                    <w:right w:val="nil"/>
                  </w:tcBorders>
                  <w:noWrap/>
                  <w:tcMar/>
                  <w:vAlign w:val="bottom"/>
                  <w:hideMark/>
                </w:tcPr>
                <w:p w:rsidR="649A7430" w:rsidP="649A7430" w:rsidRDefault="649A7430" w14:paraId="1CCC54E6" w14:textId="63DA84E4">
                  <w:pPr>
                    <w:spacing w:after="0"/>
                  </w:pPr>
                  <w:r w:rsidRPr="649A7430">
                    <w:rPr>
                      <w:rFonts w:ascii="Calibri" w:hAnsi="Calibri" w:eastAsia="Calibri" w:cs="Calibri"/>
                      <w:color w:val="000000" w:themeColor="text1"/>
                    </w:rPr>
                    <w:t>Fatigue or malaise</w:t>
                  </w:r>
                </w:p>
              </w:tc>
            </w:tr>
            <w:tr w:rsidRPr="005036EF" w:rsidR="005036EF" w:rsidTr="7BC134A2" w14:paraId="7729BA6F" w14:textId="77777777">
              <w:trPr>
                <w:trHeight w:val="285"/>
              </w:trPr>
              <w:tc>
                <w:tcPr>
                  <w:tcW w:w="3520" w:type="dxa"/>
                  <w:tcBorders>
                    <w:top w:val="nil"/>
                    <w:left w:val="nil"/>
                    <w:bottom w:val="nil"/>
                    <w:right w:val="nil"/>
                  </w:tcBorders>
                  <w:noWrap/>
                  <w:tcMar/>
                  <w:vAlign w:val="bottom"/>
                  <w:hideMark/>
                </w:tcPr>
                <w:p w:rsidR="649A7430" w:rsidP="649A7430" w:rsidRDefault="649A7430" w14:paraId="33783F8F" w14:textId="1F6424F6">
                  <w:pPr>
                    <w:spacing w:after="0"/>
                  </w:pPr>
                  <w:r w:rsidRPr="649A7430">
                    <w:rPr>
                      <w:rFonts w:ascii="Calibri" w:hAnsi="Calibri" w:eastAsia="Calibri" w:cs="Calibri"/>
                      <w:color w:val="000000" w:themeColor="text1"/>
                    </w:rPr>
                    <w:t>Fever</w:t>
                  </w:r>
                </w:p>
              </w:tc>
            </w:tr>
            <w:tr w:rsidRPr="005036EF" w:rsidR="005036EF" w:rsidTr="7BC134A2" w14:paraId="7D0647CE" w14:textId="77777777">
              <w:trPr>
                <w:trHeight w:val="285"/>
              </w:trPr>
              <w:tc>
                <w:tcPr>
                  <w:tcW w:w="3520" w:type="dxa"/>
                  <w:tcBorders>
                    <w:top w:val="nil"/>
                    <w:left w:val="nil"/>
                    <w:bottom w:val="nil"/>
                    <w:right w:val="nil"/>
                  </w:tcBorders>
                  <w:noWrap/>
                  <w:tcMar/>
                  <w:vAlign w:val="bottom"/>
                  <w:hideMark/>
                </w:tcPr>
                <w:p w:rsidR="649A7430" w:rsidP="649A7430" w:rsidRDefault="649A7430" w14:paraId="4991B9DB" w14:textId="60BCB0EF">
                  <w:pPr>
                    <w:spacing w:after="0"/>
                  </w:pPr>
                  <w:r w:rsidRPr="649A7430">
                    <w:rPr>
                      <w:rFonts w:ascii="Calibri" w:hAnsi="Calibri" w:eastAsia="Calibri" w:cs="Calibri"/>
                    </w:rPr>
                    <w:t>Generalized hyperhidrosis</w:t>
                  </w:r>
                </w:p>
              </w:tc>
            </w:tr>
            <w:tr w:rsidRPr="005036EF" w:rsidR="005036EF" w:rsidTr="7BC134A2" w14:paraId="441D6009" w14:textId="77777777">
              <w:trPr>
                <w:trHeight w:val="285"/>
              </w:trPr>
              <w:tc>
                <w:tcPr>
                  <w:tcW w:w="3520" w:type="dxa"/>
                  <w:tcBorders>
                    <w:top w:val="nil"/>
                    <w:left w:val="nil"/>
                    <w:bottom w:val="nil"/>
                    <w:right w:val="nil"/>
                  </w:tcBorders>
                  <w:noWrap/>
                  <w:tcMar/>
                  <w:vAlign w:val="bottom"/>
                  <w:hideMark/>
                </w:tcPr>
                <w:p w:rsidR="649A7430" w:rsidP="649A7430" w:rsidRDefault="649A7430" w14:paraId="20948BE5" w14:textId="10797E42">
                  <w:pPr>
                    <w:spacing w:after="0"/>
                  </w:pPr>
                  <w:del w:author="Benedict, Kaitlin (CDC/NCEZID/DFWED/MDB)" w:date="2024-07-29T13:09:52.919Z" w:id="1284733393">
                    <w:r w:rsidRPr="7BC134A2" w:rsidDel="649A7430">
                      <w:rPr>
                        <w:rFonts w:ascii="Calibri" w:hAnsi="Calibri" w:eastAsia="Calibri" w:cs="Calibri"/>
                        <w:color w:val="000000" w:themeColor="text1" w:themeTint="FF" w:themeShade="FF"/>
                      </w:rPr>
                      <w:delText>Headache</w:delText>
                    </w:r>
                  </w:del>
                </w:p>
              </w:tc>
            </w:tr>
            <w:tr w:rsidRPr="005036EF" w:rsidR="005036EF" w:rsidTr="7BC134A2" w14:paraId="55A4EBE1" w14:textId="77777777">
              <w:trPr>
                <w:trHeight w:val="285"/>
              </w:trPr>
              <w:tc>
                <w:tcPr>
                  <w:tcW w:w="3520" w:type="dxa"/>
                  <w:tcBorders>
                    <w:top w:val="nil"/>
                    <w:left w:val="nil"/>
                    <w:bottom w:val="nil"/>
                    <w:right w:val="nil"/>
                  </w:tcBorders>
                  <w:noWrap/>
                  <w:tcMar/>
                  <w:vAlign w:val="bottom"/>
                  <w:hideMark/>
                </w:tcPr>
                <w:p w:rsidR="649A7430" w:rsidP="649A7430" w:rsidRDefault="649A7430" w14:paraId="40B00623" w14:textId="6E345224">
                  <w:pPr>
                    <w:spacing w:after="0"/>
                  </w:pPr>
                  <w:r w:rsidRPr="649A7430">
                    <w:rPr>
                      <w:rFonts w:ascii="Calibri" w:hAnsi="Calibri" w:eastAsia="Calibri" w:cs="Calibri"/>
                      <w:color w:val="000000" w:themeColor="text1"/>
                    </w:rPr>
                    <w:t>Myalgia</w:t>
                  </w:r>
                </w:p>
              </w:tc>
            </w:tr>
            <w:tr w:rsidRPr="005036EF" w:rsidR="005036EF" w:rsidTr="7BC134A2" w14:paraId="38AEF987" w14:textId="77777777">
              <w:trPr>
                <w:trHeight w:val="285"/>
              </w:trPr>
              <w:tc>
                <w:tcPr>
                  <w:tcW w:w="3520" w:type="dxa"/>
                  <w:tcBorders>
                    <w:top w:val="nil"/>
                    <w:left w:val="nil"/>
                    <w:bottom w:val="nil"/>
                    <w:right w:val="nil"/>
                  </w:tcBorders>
                  <w:noWrap/>
                  <w:tcMar/>
                  <w:vAlign w:val="bottom"/>
                  <w:hideMark/>
                </w:tcPr>
                <w:p w:rsidR="649A7430" w:rsidP="649A7430" w:rsidRDefault="649A7430" w14:paraId="2471A410" w14:textId="3F6BB661">
                  <w:pPr>
                    <w:spacing w:after="0"/>
                  </w:pPr>
                  <w:r w:rsidRPr="649A7430">
                    <w:rPr>
                      <w:rFonts w:ascii="Calibri" w:hAnsi="Calibri" w:eastAsia="Calibri" w:cs="Calibri"/>
                    </w:rPr>
                    <w:t>Pain in joint</w:t>
                  </w:r>
                </w:p>
              </w:tc>
            </w:tr>
          </w:tbl>
          <w:p w:rsidR="00A60790" w:rsidP="649A7430" w:rsidRDefault="00A60790" w14:paraId="62DD2AF4" w14:textId="2BB65370"/>
        </w:tc>
      </w:tr>
      <w:tr w:rsidRPr="00B44851" w:rsidR="007D5F4F" w:rsidTr="7BC134A2" w14:paraId="2DF5506A" w14:textId="77777777">
        <w:trPr>
          <w:trHeight w:val="285"/>
        </w:trPr>
        <w:tc>
          <w:tcPr>
            <w:tcW w:w="3993" w:type="dxa"/>
            <w:tcMar/>
          </w:tcPr>
          <w:p w:rsidRPr="00B44851" w:rsidR="007D5F4F" w:rsidP="007D5F4F" w:rsidRDefault="007D5F4F" w14:paraId="4DA880B3" w14:textId="60624B86">
            <w:pPr>
              <w:spacing w:after="0" w:line="240" w:lineRule="auto"/>
              <w:rPr>
                <w:rFonts w:ascii="Calibri" w:hAnsi="Calibri" w:eastAsia="Times New Roman" w:cs="Calibri"/>
                <w:color w:val="000000"/>
                <w:kern w:val="0"/>
                <w14:ligatures w14:val="none"/>
              </w:rPr>
            </w:pPr>
            <w:r w:rsidRPr="002E0587">
              <w:rPr>
                <w:rFonts w:ascii="Calibri" w:hAnsi="Calibri" w:eastAsia="Times New Roman" w:cs="Calibri"/>
                <w:b/>
                <w:bCs/>
                <w:kern w:val="0"/>
                <w14:ligatures w14:val="none"/>
              </w:rPr>
              <w:t>Compatible clinical findings</w:t>
            </w:r>
          </w:p>
        </w:tc>
        <w:tc>
          <w:tcPr>
            <w:tcW w:w="4776" w:type="dxa"/>
            <w:noWrap/>
            <w:tcMar/>
            <w:vAlign w:val="bottom"/>
            <w:hideMark/>
          </w:tcPr>
          <w:tbl>
            <w:tblPr>
              <w:tblW w:w="4303" w:type="dxa"/>
              <w:tblCellMar>
                <w:top w:w="15" w:type="dxa"/>
                <w:bottom w:w="15" w:type="dxa"/>
              </w:tblCellMar>
              <w:tblLook w:val="04A0" w:firstRow="1" w:lastRow="0" w:firstColumn="1" w:lastColumn="0" w:noHBand="0" w:noVBand="1"/>
            </w:tblPr>
            <w:tblGrid>
              <w:gridCol w:w="4303"/>
            </w:tblGrid>
            <w:tr w:rsidRPr="005036EF" w:rsidR="005036EF" w:rsidTr="649A7430" w14:paraId="09FA7B0D" w14:textId="77777777">
              <w:trPr>
                <w:trHeight w:val="285"/>
              </w:trPr>
              <w:tc>
                <w:tcPr>
                  <w:tcW w:w="4303" w:type="dxa"/>
                  <w:tcBorders>
                    <w:top w:val="nil"/>
                    <w:left w:val="nil"/>
                    <w:bottom w:val="nil"/>
                    <w:right w:val="nil"/>
                  </w:tcBorders>
                  <w:noWrap/>
                  <w:vAlign w:val="bottom"/>
                  <w:hideMark/>
                </w:tcPr>
                <w:p w:rsidR="649A7430" w:rsidP="649A7430" w:rsidRDefault="649A7430" w14:paraId="5FCF4638" w14:textId="782DAAF5">
                  <w:pPr>
                    <w:spacing w:after="0"/>
                  </w:pPr>
                  <w:r w:rsidRPr="649A7430">
                    <w:rPr>
                      <w:rFonts w:ascii="Calibri" w:hAnsi="Calibri" w:eastAsia="Calibri" w:cs="Calibri"/>
                    </w:rPr>
                    <w:t>Acute respiratory failure</w:t>
                  </w:r>
                </w:p>
              </w:tc>
            </w:tr>
            <w:tr w:rsidRPr="005036EF" w:rsidR="005036EF" w:rsidTr="649A7430" w14:paraId="24A0EA66" w14:textId="77777777">
              <w:trPr>
                <w:trHeight w:val="285"/>
              </w:trPr>
              <w:tc>
                <w:tcPr>
                  <w:tcW w:w="4303" w:type="dxa"/>
                  <w:tcBorders>
                    <w:top w:val="nil"/>
                    <w:left w:val="nil"/>
                    <w:bottom w:val="nil"/>
                    <w:right w:val="nil"/>
                  </w:tcBorders>
                  <w:noWrap/>
                  <w:vAlign w:val="bottom"/>
                  <w:hideMark/>
                </w:tcPr>
                <w:p w:rsidR="649A7430" w:rsidP="649A7430" w:rsidRDefault="649A7430" w14:paraId="49522002" w14:textId="746EEA9E">
                  <w:pPr>
                    <w:spacing w:after="0"/>
                  </w:pPr>
                  <w:r w:rsidRPr="649A7430">
                    <w:rPr>
                      <w:rFonts w:ascii="Calibri" w:hAnsi="Calibri" w:eastAsia="Calibri" w:cs="Calibri"/>
                    </w:rPr>
                    <w:t>Diseases of mediastinum</w:t>
                  </w:r>
                </w:p>
              </w:tc>
            </w:tr>
            <w:tr w:rsidRPr="005036EF" w:rsidR="005036EF" w:rsidTr="649A7430" w14:paraId="42D5C1AC" w14:textId="77777777">
              <w:trPr>
                <w:trHeight w:val="285"/>
              </w:trPr>
              <w:tc>
                <w:tcPr>
                  <w:tcW w:w="4303" w:type="dxa"/>
                  <w:tcBorders>
                    <w:top w:val="nil"/>
                    <w:left w:val="nil"/>
                    <w:bottom w:val="nil"/>
                    <w:right w:val="nil"/>
                  </w:tcBorders>
                  <w:noWrap/>
                  <w:vAlign w:val="bottom"/>
                  <w:hideMark/>
                </w:tcPr>
                <w:p w:rsidR="649A7430" w:rsidP="649A7430" w:rsidRDefault="649A7430" w14:paraId="5DA8D9A4" w14:textId="09E25B25">
                  <w:pPr>
                    <w:spacing w:after="0"/>
                  </w:pPr>
                  <w:r w:rsidRPr="649A7430">
                    <w:rPr>
                      <w:rFonts w:ascii="Calibri" w:hAnsi="Calibri" w:eastAsia="Calibri" w:cs="Calibri"/>
                    </w:rPr>
                    <w:t>Enlarged lymph nodes</w:t>
                  </w:r>
                </w:p>
              </w:tc>
            </w:tr>
            <w:tr w:rsidRPr="005036EF" w:rsidR="005036EF" w:rsidTr="649A7430" w14:paraId="799528F4" w14:textId="77777777">
              <w:trPr>
                <w:trHeight w:val="285"/>
              </w:trPr>
              <w:tc>
                <w:tcPr>
                  <w:tcW w:w="4303" w:type="dxa"/>
                  <w:tcBorders>
                    <w:top w:val="nil"/>
                    <w:left w:val="nil"/>
                    <w:bottom w:val="nil"/>
                    <w:right w:val="nil"/>
                  </w:tcBorders>
                  <w:noWrap/>
                  <w:vAlign w:val="bottom"/>
                  <w:hideMark/>
                </w:tcPr>
                <w:p w:rsidR="649A7430" w:rsidP="649A7430" w:rsidRDefault="649A7430" w14:paraId="75CF5204" w14:textId="7A617CEA">
                  <w:pPr>
                    <w:spacing w:after="0"/>
                  </w:pPr>
                  <w:r w:rsidRPr="649A7430">
                    <w:rPr>
                      <w:rFonts w:ascii="Calibri" w:hAnsi="Calibri" w:eastAsia="Calibri" w:cs="Calibri"/>
                    </w:rPr>
                    <w:t>Hypoxemia</w:t>
                  </w:r>
                </w:p>
              </w:tc>
            </w:tr>
            <w:tr w:rsidRPr="005036EF" w:rsidR="005036EF" w:rsidTr="649A7430" w14:paraId="444CC6FA" w14:textId="77777777">
              <w:trPr>
                <w:trHeight w:val="285"/>
              </w:trPr>
              <w:tc>
                <w:tcPr>
                  <w:tcW w:w="4303" w:type="dxa"/>
                  <w:tcBorders>
                    <w:top w:val="nil"/>
                    <w:left w:val="nil"/>
                    <w:bottom w:val="nil"/>
                    <w:right w:val="nil"/>
                  </w:tcBorders>
                  <w:noWrap/>
                  <w:vAlign w:val="bottom"/>
                  <w:hideMark/>
                </w:tcPr>
                <w:p w:rsidR="649A7430" w:rsidP="649A7430" w:rsidRDefault="649A7430" w14:paraId="23056353" w14:textId="1DF2D277">
                  <w:pPr>
                    <w:spacing w:after="0"/>
                  </w:pPr>
                  <w:r w:rsidRPr="649A7430">
                    <w:rPr>
                      <w:rFonts w:ascii="Calibri" w:hAnsi="Calibri" w:eastAsia="Calibri" w:cs="Calibri"/>
                    </w:rPr>
                    <w:t>Other nonspecific abnormal finding of lung field</w:t>
                  </w:r>
                </w:p>
              </w:tc>
            </w:tr>
            <w:tr w:rsidRPr="005036EF" w:rsidR="005036EF" w:rsidTr="649A7430" w14:paraId="7CE249A4" w14:textId="77777777">
              <w:trPr>
                <w:trHeight w:val="285"/>
              </w:trPr>
              <w:tc>
                <w:tcPr>
                  <w:tcW w:w="4303" w:type="dxa"/>
                  <w:tcBorders>
                    <w:top w:val="nil"/>
                    <w:left w:val="nil"/>
                    <w:bottom w:val="nil"/>
                    <w:right w:val="nil"/>
                  </w:tcBorders>
                  <w:noWrap/>
                  <w:vAlign w:val="bottom"/>
                  <w:hideMark/>
                </w:tcPr>
                <w:p w:rsidR="649A7430" w:rsidP="649A7430" w:rsidRDefault="649A7430" w14:paraId="05CC0EF6" w14:textId="05788BF4">
                  <w:pPr>
                    <w:spacing w:after="0"/>
                  </w:pPr>
                  <w:r w:rsidRPr="649A7430">
                    <w:rPr>
                      <w:rFonts w:ascii="Calibri" w:hAnsi="Calibri" w:eastAsia="Calibri" w:cs="Calibri"/>
                    </w:rPr>
                    <w:t>Pleural effusion</w:t>
                  </w:r>
                </w:p>
              </w:tc>
            </w:tr>
          </w:tbl>
          <w:p w:rsidRPr="00B44851" w:rsidR="007D5F4F" w:rsidP="005036EF" w:rsidRDefault="007D5F4F" w14:paraId="216EAD26" w14:textId="35F846EC">
            <w:pPr>
              <w:rPr>
                <w:rFonts w:ascii="Calibri" w:hAnsi="Calibri" w:eastAsia="Times New Roman" w:cs="Calibri"/>
                <w:color w:val="000000"/>
                <w:kern w:val="0"/>
                <w14:ligatures w14:val="none"/>
              </w:rPr>
            </w:pPr>
          </w:p>
        </w:tc>
      </w:tr>
      <w:tr w:rsidRPr="00B44851" w:rsidR="000856F8" w:rsidTr="7BC134A2" w14:paraId="2C71D8FF" w14:textId="77777777">
        <w:trPr>
          <w:trHeight w:val="285"/>
        </w:trPr>
        <w:tc>
          <w:tcPr>
            <w:tcW w:w="3993" w:type="dxa"/>
            <w:tcMar/>
          </w:tcPr>
          <w:p w:rsidR="000856F8" w:rsidP="000856F8" w:rsidRDefault="0D7D7434" w14:paraId="231F3012" w14:textId="793CB20A">
            <w:pPr>
              <w:rPr>
                <w:rFonts w:ascii="Calibri" w:hAnsi="Calibri" w:cs="Calibri"/>
                <w:b/>
                <w:bCs/>
                <w:color w:val="000000"/>
              </w:rPr>
            </w:pPr>
            <w:r w:rsidRPr="649A7430">
              <w:rPr>
                <w:rFonts w:ascii="Calibri" w:hAnsi="Calibri" w:cs="Calibri"/>
                <w:b/>
                <w:bCs/>
                <w:color w:val="000000" w:themeColor="text1"/>
              </w:rPr>
              <w:lastRenderedPageBreak/>
              <w:t xml:space="preserve">Other respiratory diagnoses </w:t>
            </w:r>
          </w:p>
          <w:p w:rsidRPr="002E0587" w:rsidR="000856F8" w:rsidP="007D5F4F" w:rsidRDefault="000856F8" w14:paraId="1A9DDAD4" w14:textId="77777777">
            <w:pPr>
              <w:spacing w:after="0" w:line="240" w:lineRule="auto"/>
              <w:rPr>
                <w:rFonts w:ascii="Calibri" w:hAnsi="Calibri" w:eastAsia="Times New Roman" w:cs="Calibri"/>
                <w:b/>
                <w:bCs/>
                <w:kern w:val="0"/>
                <w14:ligatures w14:val="none"/>
              </w:rPr>
            </w:pPr>
          </w:p>
        </w:tc>
        <w:tc>
          <w:tcPr>
            <w:tcW w:w="4776" w:type="dxa"/>
            <w:noWrap/>
            <w:tcMar/>
            <w:vAlign w:val="bottom"/>
          </w:tcPr>
          <w:tbl>
            <w:tblPr>
              <w:tblW w:w="4507" w:type="dxa"/>
              <w:tblInd w:w="27" w:type="dxa"/>
              <w:tblCellMar>
                <w:top w:w="15" w:type="dxa"/>
                <w:bottom w:w="15" w:type="dxa"/>
              </w:tblCellMar>
              <w:tblLook w:val="04A0" w:firstRow="1" w:lastRow="0" w:firstColumn="1" w:lastColumn="0" w:noHBand="0" w:noVBand="1"/>
            </w:tblPr>
            <w:tblGrid>
              <w:gridCol w:w="4507"/>
            </w:tblGrid>
            <w:tr w:rsidRPr="00A60790" w:rsidR="00A60790" w:rsidTr="649A7430" w14:paraId="13CC0C10" w14:textId="77777777">
              <w:trPr>
                <w:trHeight w:val="285"/>
              </w:trPr>
              <w:tc>
                <w:tcPr>
                  <w:tcW w:w="4507" w:type="dxa"/>
                  <w:tcBorders>
                    <w:top w:val="nil"/>
                    <w:left w:val="nil"/>
                    <w:bottom w:val="nil"/>
                    <w:right w:val="nil"/>
                  </w:tcBorders>
                  <w:noWrap/>
                  <w:vAlign w:val="bottom"/>
                  <w:hideMark/>
                </w:tcPr>
                <w:p w:rsidR="649A7430" w:rsidP="649A7430" w:rsidRDefault="649A7430" w14:paraId="55516DD3" w14:textId="269F83EC">
                  <w:pPr>
                    <w:spacing w:after="0"/>
                  </w:pPr>
                  <w:r w:rsidRPr="649A7430">
                    <w:rPr>
                      <w:rFonts w:ascii="Calibri" w:hAnsi="Calibri" w:eastAsia="Calibri" w:cs="Calibri"/>
                    </w:rPr>
                    <w:t>Acute upper respiratory infection</w:t>
                  </w:r>
                </w:p>
              </w:tc>
            </w:tr>
            <w:tr w:rsidRPr="00A60790" w:rsidR="00A60790" w:rsidTr="649A7430" w14:paraId="52E257F7" w14:textId="77777777">
              <w:trPr>
                <w:trHeight w:val="285"/>
              </w:trPr>
              <w:tc>
                <w:tcPr>
                  <w:tcW w:w="4507" w:type="dxa"/>
                  <w:tcBorders>
                    <w:top w:val="nil"/>
                    <w:left w:val="nil"/>
                    <w:bottom w:val="nil"/>
                    <w:right w:val="nil"/>
                  </w:tcBorders>
                  <w:noWrap/>
                  <w:vAlign w:val="bottom"/>
                  <w:hideMark/>
                </w:tcPr>
                <w:p w:rsidR="649A7430" w:rsidP="649A7430" w:rsidRDefault="649A7430" w14:paraId="16FABB05" w14:textId="506830BB">
                  <w:pPr>
                    <w:spacing w:after="0"/>
                  </w:pPr>
                  <w:r w:rsidRPr="649A7430">
                    <w:rPr>
                      <w:rFonts w:ascii="Calibri" w:hAnsi="Calibri" w:eastAsia="Calibri" w:cs="Calibri"/>
                    </w:rPr>
                    <w:t>Bronchitis</w:t>
                  </w:r>
                </w:p>
              </w:tc>
            </w:tr>
            <w:tr w:rsidRPr="00A60790" w:rsidR="00A60790" w:rsidTr="649A7430" w14:paraId="7C2CF19E" w14:textId="77777777">
              <w:trPr>
                <w:trHeight w:val="285"/>
              </w:trPr>
              <w:tc>
                <w:tcPr>
                  <w:tcW w:w="4507" w:type="dxa"/>
                  <w:tcBorders>
                    <w:top w:val="nil"/>
                    <w:left w:val="nil"/>
                    <w:bottom w:val="nil"/>
                    <w:right w:val="nil"/>
                  </w:tcBorders>
                  <w:noWrap/>
                  <w:vAlign w:val="bottom"/>
                  <w:hideMark/>
                </w:tcPr>
                <w:p w:rsidR="649A7430" w:rsidP="649A7430" w:rsidRDefault="649A7430" w14:paraId="5581C69A" w14:textId="16CD80B4">
                  <w:pPr>
                    <w:spacing w:after="0"/>
                  </w:pPr>
                  <w:r w:rsidRPr="649A7430">
                    <w:rPr>
                      <w:rFonts w:ascii="Calibri" w:hAnsi="Calibri" w:eastAsia="Calibri" w:cs="Calibri"/>
                      <w:color w:val="000000" w:themeColor="text1"/>
                    </w:rPr>
                    <w:t>Influenza</w:t>
                  </w:r>
                </w:p>
              </w:tc>
            </w:tr>
            <w:tr w:rsidRPr="00A60790" w:rsidR="00A60790" w:rsidTr="649A7430" w14:paraId="66356DDC" w14:textId="77777777">
              <w:trPr>
                <w:trHeight w:val="285"/>
              </w:trPr>
              <w:tc>
                <w:tcPr>
                  <w:tcW w:w="4507" w:type="dxa"/>
                  <w:tcBorders>
                    <w:top w:val="nil"/>
                    <w:left w:val="nil"/>
                    <w:bottom w:val="nil"/>
                    <w:right w:val="nil"/>
                  </w:tcBorders>
                  <w:noWrap/>
                  <w:vAlign w:val="bottom"/>
                  <w:hideMark/>
                </w:tcPr>
                <w:p w:rsidR="649A7430" w:rsidP="649A7430" w:rsidRDefault="649A7430" w14:paraId="585C99FF" w14:textId="36D2AF5D">
                  <w:pPr>
                    <w:spacing w:after="0"/>
                  </w:pPr>
                  <w:r w:rsidRPr="649A7430">
                    <w:rPr>
                      <w:rFonts w:ascii="Calibri" w:hAnsi="Calibri" w:eastAsia="Calibri" w:cs="Calibri"/>
                    </w:rPr>
                    <w:t>Lung cancer</w:t>
                  </w:r>
                </w:p>
              </w:tc>
            </w:tr>
            <w:tr w:rsidRPr="00A60790" w:rsidR="00A60790" w:rsidTr="649A7430" w14:paraId="5208E9E8" w14:textId="77777777">
              <w:trPr>
                <w:trHeight w:val="285"/>
              </w:trPr>
              <w:tc>
                <w:tcPr>
                  <w:tcW w:w="4507" w:type="dxa"/>
                  <w:tcBorders>
                    <w:top w:val="nil"/>
                    <w:left w:val="nil"/>
                    <w:bottom w:val="nil"/>
                    <w:right w:val="nil"/>
                  </w:tcBorders>
                  <w:noWrap/>
                  <w:vAlign w:val="bottom"/>
                  <w:hideMark/>
                </w:tcPr>
                <w:p w:rsidR="649A7430" w:rsidP="649A7430" w:rsidRDefault="649A7430" w14:paraId="14186DE9" w14:textId="2FF1E78F">
                  <w:pPr>
                    <w:spacing w:after="0"/>
                  </w:pPr>
                  <w:r w:rsidRPr="649A7430">
                    <w:rPr>
                      <w:rFonts w:ascii="Calibri" w:hAnsi="Calibri" w:eastAsia="Calibri" w:cs="Calibri"/>
                    </w:rPr>
                    <w:t xml:space="preserve">Other or unspecified respiratory disorder </w:t>
                  </w:r>
                </w:p>
              </w:tc>
            </w:tr>
            <w:tr w:rsidRPr="00A60790" w:rsidR="00A60790" w:rsidTr="649A7430" w14:paraId="64AA01D5" w14:textId="77777777">
              <w:trPr>
                <w:trHeight w:val="285"/>
              </w:trPr>
              <w:tc>
                <w:tcPr>
                  <w:tcW w:w="4507" w:type="dxa"/>
                  <w:tcBorders>
                    <w:top w:val="nil"/>
                    <w:left w:val="nil"/>
                    <w:bottom w:val="nil"/>
                    <w:right w:val="nil"/>
                  </w:tcBorders>
                  <w:noWrap/>
                  <w:vAlign w:val="bottom"/>
                  <w:hideMark/>
                </w:tcPr>
                <w:p w:rsidR="649A7430" w:rsidP="649A7430" w:rsidRDefault="649A7430" w14:paraId="12FB3209" w14:textId="03AF56C1">
                  <w:pPr>
                    <w:spacing w:after="0"/>
                  </w:pPr>
                  <w:r w:rsidRPr="649A7430">
                    <w:rPr>
                      <w:rFonts w:ascii="Calibri" w:hAnsi="Calibri" w:eastAsia="Calibri" w:cs="Calibri"/>
                    </w:rPr>
                    <w:t>Pneumonia</w:t>
                  </w:r>
                </w:p>
              </w:tc>
            </w:tr>
            <w:tr w:rsidRPr="00A60790" w:rsidR="00A60790" w:rsidTr="649A7430" w14:paraId="6CDC9859" w14:textId="77777777">
              <w:trPr>
                <w:trHeight w:val="300"/>
              </w:trPr>
              <w:tc>
                <w:tcPr>
                  <w:tcW w:w="4507" w:type="dxa"/>
                  <w:tcBorders>
                    <w:top w:val="nil"/>
                    <w:left w:val="nil"/>
                    <w:bottom w:val="nil"/>
                    <w:right w:val="nil"/>
                  </w:tcBorders>
                  <w:noWrap/>
                  <w:vAlign w:val="bottom"/>
                  <w:hideMark/>
                </w:tcPr>
                <w:p w:rsidR="649A7430" w:rsidP="649A7430" w:rsidRDefault="649A7430" w14:paraId="1A4E6AA5" w14:textId="5E45BFF9">
                  <w:pPr>
                    <w:spacing w:after="0"/>
                  </w:pPr>
                  <w:r w:rsidRPr="649A7430">
                    <w:rPr>
                      <w:rFonts w:ascii="Calibri" w:hAnsi="Calibri" w:eastAsia="Calibri" w:cs="Calibri"/>
                    </w:rPr>
                    <w:t>Unspecified acute lower respiratory infection</w:t>
                  </w:r>
                </w:p>
              </w:tc>
            </w:tr>
          </w:tbl>
          <w:p w:rsidR="000856F8" w:rsidP="007D5F4F" w:rsidRDefault="000856F8" w14:paraId="34E0BAFA" w14:textId="77777777">
            <w:pPr>
              <w:rPr>
                <w:rFonts w:ascii="Calibri" w:hAnsi="Calibri" w:cs="Calibri"/>
              </w:rPr>
            </w:pPr>
          </w:p>
        </w:tc>
      </w:tr>
    </w:tbl>
    <w:p w:rsidRPr="00461E5E" w:rsidR="00B44851" w:rsidP="00EE1948" w:rsidRDefault="00B44851" w14:paraId="563049C8" w14:textId="77777777">
      <w:pPr>
        <w:rPr>
          <w:b/>
          <w:bCs/>
          <w:i/>
          <w:iCs/>
        </w:rPr>
      </w:pPr>
    </w:p>
    <w:p w:rsidR="006440D1" w:rsidP="00EE1948" w:rsidRDefault="006440D1" w14:paraId="7F0ED271" w14:textId="0958C84B">
      <w:pPr>
        <w:rPr>
          <w:b/>
          <w:bCs/>
          <w:i/>
          <w:iCs/>
        </w:rPr>
      </w:pPr>
      <w:r w:rsidRPr="00461E5E">
        <w:rPr>
          <w:b/>
          <w:bCs/>
          <w:i/>
          <w:iCs/>
        </w:rPr>
        <w:t>Table 2</w:t>
      </w:r>
      <w:r w:rsidR="0041546F">
        <w:rPr>
          <w:b/>
          <w:bCs/>
          <w:i/>
          <w:iCs/>
        </w:rPr>
        <w:t>. Cost measures and other outcomes of interest</w:t>
      </w:r>
    </w:p>
    <w:tbl>
      <w:tblPr>
        <w:tblW w:w="9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bottom w:w="15" w:type="dxa"/>
        </w:tblCellMar>
        <w:tblLook w:val="04A0" w:firstRow="1" w:lastRow="0" w:firstColumn="1" w:lastColumn="0" w:noHBand="0" w:noVBand="1"/>
      </w:tblPr>
      <w:tblGrid>
        <w:gridCol w:w="1664"/>
        <w:gridCol w:w="7696"/>
      </w:tblGrid>
      <w:tr w:rsidRPr="0041546F" w:rsidR="0041546F" w:rsidTr="7BC134A2" w14:paraId="40D6A73A" w14:textId="77777777">
        <w:trPr>
          <w:trHeight w:val="285"/>
        </w:trPr>
        <w:tc>
          <w:tcPr>
            <w:tcW w:w="1664" w:type="dxa"/>
            <w:tcMar/>
          </w:tcPr>
          <w:p w:rsidRPr="00677FA3" w:rsidR="0041546F" w:rsidP="0041546F" w:rsidRDefault="0041546F" w14:paraId="28511A66" w14:textId="7FC19E1D">
            <w:pPr>
              <w:spacing w:after="0" w:line="240" w:lineRule="auto"/>
              <w:rPr>
                <w:rFonts w:ascii="Calibri" w:hAnsi="Calibri" w:eastAsia="Times New Roman" w:cs="Calibri"/>
                <w:b/>
                <w:bCs/>
                <w:color w:val="000000"/>
                <w:kern w:val="0"/>
                <w14:ligatures w14:val="none"/>
              </w:rPr>
            </w:pPr>
            <w:r w:rsidRPr="00677FA3">
              <w:rPr>
                <w:rFonts w:ascii="Calibri" w:hAnsi="Calibri" w:eastAsia="Times New Roman" w:cs="Calibri"/>
                <w:b/>
                <w:bCs/>
                <w:color w:val="000000"/>
                <w:kern w:val="0"/>
                <w14:ligatures w14:val="none"/>
              </w:rPr>
              <w:t>Timing</w:t>
            </w:r>
          </w:p>
        </w:tc>
        <w:tc>
          <w:tcPr>
            <w:tcW w:w="7696" w:type="dxa"/>
            <w:noWrap/>
            <w:tcMar/>
            <w:vAlign w:val="bottom"/>
          </w:tcPr>
          <w:p w:rsidRPr="0041546F" w:rsidR="0041546F" w:rsidP="0041546F" w:rsidRDefault="0041546F" w14:paraId="27AA06E1" w14:textId="35D9070A">
            <w:pPr>
              <w:spacing w:after="0" w:line="240" w:lineRule="auto"/>
              <w:rPr>
                <w:rFonts w:ascii="Calibri" w:hAnsi="Calibri" w:eastAsia="Times New Roman" w:cs="Calibri"/>
                <w:b/>
                <w:bCs/>
                <w:color w:val="000000"/>
                <w:kern w:val="0"/>
                <w14:ligatures w14:val="none"/>
              </w:rPr>
            </w:pPr>
            <w:r w:rsidRPr="00677FA3">
              <w:rPr>
                <w:rFonts w:ascii="Calibri" w:hAnsi="Calibri" w:eastAsia="Times New Roman" w:cs="Calibri"/>
                <w:b/>
                <w:bCs/>
                <w:color w:val="000000"/>
                <w:kern w:val="0"/>
                <w14:ligatures w14:val="none"/>
              </w:rPr>
              <w:t>Measure</w:t>
            </w:r>
          </w:p>
        </w:tc>
      </w:tr>
      <w:tr w:rsidRPr="0041546F" w:rsidR="0041546F" w:rsidTr="7BC134A2" w14:paraId="1DE8CD9D" w14:textId="77777777">
        <w:trPr>
          <w:trHeight w:val="285"/>
        </w:trPr>
        <w:tc>
          <w:tcPr>
            <w:tcW w:w="1664" w:type="dxa"/>
            <w:vMerge w:val="restart"/>
            <w:tcMar/>
          </w:tcPr>
          <w:p w:rsidRPr="00677FA3" w:rsidR="0041546F" w:rsidP="649A7430" w:rsidRDefault="0E72C364" w14:paraId="1EDB4C0E" w14:textId="68D85CBB">
            <w:pPr>
              <w:spacing w:after="0" w:line="240" w:lineRule="auto"/>
              <w:rPr>
                <w:rFonts w:ascii="Calibri" w:hAnsi="Calibri" w:eastAsia="Times New Roman" w:cs="Calibri"/>
                <w:color w:val="000000"/>
                <w:kern w:val="0"/>
                <w14:ligatures w14:val="none"/>
              </w:rPr>
            </w:pPr>
            <w:r w:rsidRPr="0041546F">
              <w:rPr>
                <w:rFonts w:ascii="Calibri" w:hAnsi="Calibri" w:eastAsia="Times New Roman" w:cs="Calibri"/>
                <w:color w:val="000000"/>
                <w:kern w:val="0"/>
                <w14:ligatures w14:val="none"/>
              </w:rPr>
              <w:t xml:space="preserve">3 months </w:t>
            </w:r>
            <w:r w:rsidRPr="0041546F" w:rsidR="0041546F">
              <w:rPr>
                <w:rFonts w:ascii="Calibri" w:hAnsi="Calibri" w:eastAsia="Times New Roman" w:cs="Calibri"/>
                <w:color w:val="000000"/>
                <w:kern w:val="0"/>
                <w14:ligatures w14:val="none"/>
              </w:rPr>
              <w:t>before endemic mycosis diagnosis</w:t>
            </w:r>
          </w:p>
        </w:tc>
        <w:tc>
          <w:tcPr>
            <w:tcW w:w="7696" w:type="dxa"/>
            <w:noWrap/>
            <w:tcMar/>
            <w:vAlign w:val="bottom"/>
            <w:hideMark/>
          </w:tcPr>
          <w:p w:rsidRPr="0041546F" w:rsidR="0041546F" w:rsidP="0041546F" w:rsidRDefault="0041546F" w14:paraId="05DA2C79" w14:textId="72B4D84F">
            <w:pPr>
              <w:spacing w:after="0" w:line="240" w:lineRule="auto"/>
              <w:ind w:firstLine="220" w:firstLineChars="100"/>
              <w:rPr>
                <w:rFonts w:ascii="Calibri" w:hAnsi="Calibri" w:eastAsia="Times New Roman" w:cs="Calibri"/>
                <w:color w:val="000000"/>
                <w:kern w:val="0"/>
                <w14:ligatures w14:val="none"/>
              </w:rPr>
            </w:pPr>
            <w:r w:rsidRPr="0041546F">
              <w:rPr>
                <w:rFonts w:ascii="Calibri" w:hAnsi="Calibri" w:eastAsia="Times New Roman" w:cs="Calibri"/>
                <w:color w:val="000000"/>
                <w:kern w:val="0"/>
                <w14:ligatures w14:val="none"/>
              </w:rPr>
              <w:t xml:space="preserve">Number of symptom-related visits </w:t>
            </w:r>
          </w:p>
        </w:tc>
      </w:tr>
      <w:tr w:rsidRPr="0041546F" w:rsidR="0041546F" w:rsidTr="7BC134A2" w14:paraId="2909D79B" w14:textId="77777777">
        <w:trPr>
          <w:trHeight w:val="285"/>
        </w:trPr>
        <w:tc>
          <w:tcPr>
            <w:tcW w:w="1664" w:type="dxa"/>
            <w:vMerge/>
            <w:tcMar/>
            <w:vAlign w:val="bottom"/>
          </w:tcPr>
          <w:p w:rsidRPr="00677FA3" w:rsidR="0041546F" w:rsidP="0041546F" w:rsidRDefault="0041546F" w14:paraId="0DEB028C" w14:textId="01FEE4C2">
            <w:pPr>
              <w:spacing w:after="0" w:line="240" w:lineRule="auto"/>
              <w:ind w:firstLine="220" w:firstLineChars="100"/>
              <w:rPr>
                <w:rFonts w:ascii="Calibri" w:hAnsi="Calibri" w:eastAsia="Times New Roman" w:cs="Calibri"/>
                <w:color w:val="000000"/>
                <w:kern w:val="0"/>
                <w14:ligatures w14:val="none"/>
              </w:rPr>
            </w:pPr>
          </w:p>
        </w:tc>
        <w:tc>
          <w:tcPr>
            <w:tcW w:w="7696" w:type="dxa"/>
            <w:noWrap/>
            <w:tcMar/>
            <w:vAlign w:val="bottom"/>
            <w:hideMark/>
          </w:tcPr>
          <w:p w:rsidRPr="0041546F" w:rsidR="0041546F" w:rsidP="0041546F" w:rsidRDefault="0041546F" w14:paraId="0724C798" w14:textId="1371C04D">
            <w:pPr>
              <w:spacing w:after="0" w:line="240" w:lineRule="auto"/>
              <w:ind w:firstLine="220" w:firstLineChars="100"/>
              <w:rPr>
                <w:rFonts w:ascii="Calibri" w:hAnsi="Calibri" w:eastAsia="Times New Roman" w:cs="Calibri"/>
                <w:color w:val="000000"/>
                <w:kern w:val="0"/>
                <w14:ligatures w14:val="none"/>
              </w:rPr>
            </w:pPr>
            <w:r w:rsidRPr="0041546F">
              <w:rPr>
                <w:rFonts w:ascii="Calibri" w:hAnsi="Calibri" w:eastAsia="Times New Roman" w:cs="Calibri"/>
                <w:color w:val="000000"/>
                <w:kern w:val="0"/>
                <w14:ligatures w14:val="none"/>
              </w:rPr>
              <w:t xml:space="preserve">Costs of symptom-related visits </w:t>
            </w:r>
          </w:p>
        </w:tc>
      </w:tr>
      <w:tr w:rsidRPr="0041546F" w:rsidR="0041546F" w:rsidTr="7BC134A2" w14:paraId="33000B80" w14:textId="77777777">
        <w:trPr>
          <w:trHeight w:val="285"/>
        </w:trPr>
        <w:tc>
          <w:tcPr>
            <w:tcW w:w="1664" w:type="dxa"/>
            <w:vMerge/>
            <w:tcMar/>
          </w:tcPr>
          <w:p w:rsidRPr="00677FA3" w:rsidR="0041546F" w:rsidP="0041546F" w:rsidRDefault="0041546F" w14:paraId="7BBFB3AC" w14:textId="77777777">
            <w:pPr>
              <w:spacing w:after="0" w:line="240" w:lineRule="auto"/>
              <w:ind w:firstLine="220" w:firstLineChars="100"/>
              <w:rPr>
                <w:rFonts w:ascii="Calibri" w:hAnsi="Calibri" w:eastAsia="Times New Roman" w:cs="Calibri"/>
                <w:color w:val="000000"/>
                <w:kern w:val="0"/>
                <w14:ligatures w14:val="none"/>
              </w:rPr>
            </w:pPr>
          </w:p>
        </w:tc>
        <w:tc>
          <w:tcPr>
            <w:tcW w:w="7696" w:type="dxa"/>
            <w:noWrap/>
            <w:tcMar/>
            <w:vAlign w:val="bottom"/>
            <w:hideMark/>
          </w:tcPr>
          <w:p w:rsidRPr="0041546F" w:rsidR="0041546F" w:rsidP="0041546F" w:rsidRDefault="0041546F" w14:paraId="79A1106C" w14:textId="5BD454A2">
            <w:pPr>
              <w:spacing w:after="0" w:line="240" w:lineRule="auto"/>
              <w:ind w:firstLine="220" w:firstLineChars="100"/>
              <w:rPr>
                <w:rFonts w:ascii="Calibri" w:hAnsi="Calibri" w:eastAsia="Times New Roman" w:cs="Calibri"/>
                <w:color w:val="000000"/>
                <w:kern w:val="0"/>
                <w14:ligatures w14:val="none"/>
              </w:rPr>
            </w:pPr>
            <w:r w:rsidRPr="0041546F">
              <w:rPr>
                <w:rFonts w:ascii="Calibri" w:hAnsi="Calibri" w:eastAsia="Times New Roman" w:cs="Calibri"/>
                <w:color w:val="000000"/>
                <w:kern w:val="0"/>
                <w14:ligatures w14:val="none"/>
              </w:rPr>
              <w:t xml:space="preserve">Antibiotics </w:t>
            </w:r>
          </w:p>
        </w:tc>
      </w:tr>
      <w:tr w:rsidRPr="0041546F" w:rsidR="0041546F" w:rsidTr="7BC134A2" w14:paraId="7F426434" w14:textId="77777777">
        <w:trPr>
          <w:trHeight w:val="285"/>
        </w:trPr>
        <w:tc>
          <w:tcPr>
            <w:tcW w:w="1664" w:type="dxa"/>
            <w:vMerge/>
            <w:tcMar/>
          </w:tcPr>
          <w:p w:rsidRPr="00677FA3" w:rsidR="0041546F" w:rsidP="0041546F" w:rsidRDefault="0041546F" w14:paraId="53E20FEE" w14:textId="77777777">
            <w:pPr>
              <w:spacing w:after="0" w:line="240" w:lineRule="auto"/>
              <w:ind w:firstLine="220" w:firstLineChars="100"/>
              <w:rPr>
                <w:rFonts w:ascii="Calibri" w:hAnsi="Calibri" w:eastAsia="Times New Roman" w:cs="Calibri"/>
                <w:color w:val="000000"/>
                <w:kern w:val="0"/>
                <w14:ligatures w14:val="none"/>
              </w:rPr>
            </w:pPr>
          </w:p>
        </w:tc>
        <w:tc>
          <w:tcPr>
            <w:tcW w:w="7696" w:type="dxa"/>
            <w:noWrap/>
            <w:tcMar/>
            <w:vAlign w:val="bottom"/>
            <w:hideMark/>
          </w:tcPr>
          <w:p w:rsidRPr="0041546F" w:rsidR="0041546F" w:rsidP="0041546F" w:rsidRDefault="0041546F" w14:paraId="23C6088A" w14:textId="171D235B">
            <w:pPr>
              <w:spacing w:after="0" w:line="240" w:lineRule="auto"/>
              <w:ind w:firstLine="220" w:firstLineChars="100"/>
              <w:rPr>
                <w:rFonts w:ascii="Calibri" w:hAnsi="Calibri" w:eastAsia="Times New Roman" w:cs="Calibri"/>
                <w:color w:val="000000"/>
                <w:kern w:val="0"/>
                <w14:ligatures w14:val="none"/>
              </w:rPr>
            </w:pPr>
            <w:r w:rsidRPr="0041546F">
              <w:rPr>
                <w:rFonts w:ascii="Calibri" w:hAnsi="Calibri" w:eastAsia="Times New Roman" w:cs="Calibri"/>
                <w:color w:val="000000"/>
                <w:kern w:val="0"/>
                <w14:ligatures w14:val="none"/>
              </w:rPr>
              <w:t>Costs of antibiotics</w:t>
            </w:r>
          </w:p>
        </w:tc>
      </w:tr>
      <w:tr w:rsidRPr="0041546F" w:rsidR="0041546F" w:rsidTr="7BC134A2" w14:paraId="71E13CF0" w14:textId="77777777">
        <w:trPr>
          <w:trHeight w:val="285"/>
        </w:trPr>
        <w:tc>
          <w:tcPr>
            <w:tcW w:w="1664" w:type="dxa"/>
            <w:vMerge w:val="restart"/>
            <w:tcMar/>
          </w:tcPr>
          <w:p w:rsidRPr="00677FA3" w:rsidR="0041546F" w:rsidP="649A7430" w:rsidRDefault="1ECA0234" w14:paraId="41DE991D" w14:textId="3EC12938">
            <w:pPr>
              <w:spacing w:after="0" w:line="240" w:lineRule="auto"/>
              <w:rPr>
                <w:rFonts w:ascii="Calibri" w:hAnsi="Calibri" w:eastAsia="Times New Roman" w:cs="Calibri"/>
                <w:color w:val="000000"/>
                <w:kern w:val="0"/>
                <w14:ligatures w14:val="none"/>
              </w:rPr>
            </w:pPr>
            <w:r w:rsidRPr="0041546F">
              <w:rPr>
                <w:rFonts w:ascii="Calibri" w:hAnsi="Calibri" w:eastAsia="Times New Roman" w:cs="Calibri"/>
                <w:color w:val="000000"/>
                <w:kern w:val="0"/>
                <w14:ligatures w14:val="none"/>
              </w:rPr>
              <w:t>On d</w:t>
            </w:r>
            <w:r w:rsidRPr="0041546F" w:rsidR="5AFD9752">
              <w:rPr>
                <w:rFonts w:ascii="Calibri" w:hAnsi="Calibri" w:eastAsia="Times New Roman" w:cs="Calibri"/>
                <w:color w:val="000000"/>
                <w:kern w:val="0"/>
                <w14:ligatures w14:val="none"/>
              </w:rPr>
              <w:t>iagnosis date</w:t>
            </w:r>
            <w:r w:rsidRPr="0041546F">
              <w:rPr>
                <w:rFonts w:ascii="Calibri" w:hAnsi="Calibri" w:eastAsia="Times New Roman" w:cs="Calibri"/>
                <w:color w:val="000000"/>
                <w:kern w:val="0"/>
                <w14:ligatures w14:val="none"/>
              </w:rPr>
              <w:t xml:space="preserve"> or in the year </w:t>
            </w:r>
            <w:r w:rsidRPr="0041546F" w:rsidR="0041546F">
              <w:rPr>
                <w:rFonts w:ascii="Calibri" w:hAnsi="Calibri" w:eastAsia="Times New Roman" w:cs="Calibri"/>
                <w:color w:val="000000"/>
                <w:kern w:val="0"/>
                <w14:ligatures w14:val="none"/>
              </w:rPr>
              <w:t xml:space="preserve">after </w:t>
            </w:r>
            <w:r w:rsidRPr="0041546F" w:rsidR="6164670C">
              <w:rPr>
                <w:rFonts w:ascii="Calibri" w:hAnsi="Calibri" w:eastAsia="Times New Roman" w:cs="Calibri"/>
                <w:color w:val="000000"/>
                <w:kern w:val="0"/>
                <w14:ligatures w14:val="none"/>
              </w:rPr>
              <w:t xml:space="preserve">diagnosis </w:t>
            </w:r>
          </w:p>
        </w:tc>
        <w:tc>
          <w:tcPr>
            <w:tcW w:w="7696" w:type="dxa"/>
            <w:noWrap/>
            <w:tcMar/>
            <w:vAlign w:val="bottom"/>
            <w:hideMark/>
          </w:tcPr>
          <w:p w:rsidRPr="0041546F" w:rsidR="0041546F" w:rsidP="0041546F" w:rsidRDefault="0041546F" w14:paraId="2A64A380" w14:textId="151E2E30">
            <w:pPr>
              <w:spacing w:after="0" w:line="240" w:lineRule="auto"/>
              <w:ind w:firstLine="220" w:firstLineChars="100"/>
              <w:rPr>
                <w:rFonts w:ascii="Calibri" w:hAnsi="Calibri" w:eastAsia="Times New Roman" w:cs="Calibri"/>
                <w:color w:val="000000"/>
                <w:kern w:val="0"/>
                <w14:ligatures w14:val="none"/>
              </w:rPr>
            </w:pPr>
            <w:r w:rsidRPr="0041546F">
              <w:rPr>
                <w:rFonts w:ascii="Calibri" w:hAnsi="Calibri" w:eastAsia="Times New Roman" w:cs="Calibri"/>
                <w:color w:val="000000"/>
                <w:kern w:val="0"/>
                <w14:ligatures w14:val="none"/>
              </w:rPr>
              <w:t>Number of endemics-related outpatient visits</w:t>
            </w:r>
          </w:p>
        </w:tc>
      </w:tr>
      <w:tr w:rsidRPr="0041546F" w:rsidR="0041546F" w:rsidTr="7BC134A2" w14:paraId="378E46D5" w14:textId="77777777">
        <w:trPr>
          <w:trHeight w:val="285"/>
        </w:trPr>
        <w:tc>
          <w:tcPr>
            <w:tcW w:w="1664" w:type="dxa"/>
            <w:vMerge/>
            <w:tcMar/>
          </w:tcPr>
          <w:p w:rsidRPr="0041546F" w:rsidR="0041546F" w:rsidP="0041546F" w:rsidRDefault="0041546F" w14:paraId="1A90BCE2" w14:textId="3BE67808">
            <w:pPr>
              <w:spacing w:after="0" w:line="240" w:lineRule="auto"/>
              <w:ind w:firstLine="220" w:firstLineChars="100"/>
              <w:rPr>
                <w:rFonts w:ascii="Calibri" w:hAnsi="Calibri" w:eastAsia="Times New Roman" w:cs="Calibri"/>
                <w:color w:val="000000"/>
                <w:kern w:val="0"/>
                <w14:ligatures w14:val="none"/>
              </w:rPr>
            </w:pPr>
          </w:p>
        </w:tc>
        <w:tc>
          <w:tcPr>
            <w:tcW w:w="7696" w:type="dxa"/>
            <w:noWrap/>
            <w:tcMar/>
            <w:vAlign w:val="bottom"/>
            <w:hideMark/>
          </w:tcPr>
          <w:p w:rsidRPr="0041546F" w:rsidR="0041546F" w:rsidP="0041546F" w:rsidRDefault="0041546F" w14:paraId="68EBC26A" w14:textId="60438D4D">
            <w:pPr>
              <w:spacing w:after="0" w:line="240" w:lineRule="auto"/>
              <w:ind w:firstLine="220" w:firstLineChars="100"/>
              <w:rPr>
                <w:rFonts w:ascii="Calibri" w:hAnsi="Calibri" w:eastAsia="Times New Roman" w:cs="Calibri"/>
                <w:color w:val="000000"/>
                <w:kern w:val="0"/>
                <w14:ligatures w14:val="none"/>
              </w:rPr>
            </w:pPr>
            <w:r w:rsidRPr="0041546F">
              <w:rPr>
                <w:rFonts w:ascii="Calibri" w:hAnsi="Calibri" w:eastAsia="Times New Roman" w:cs="Calibri"/>
                <w:color w:val="000000"/>
                <w:kern w:val="0"/>
                <w14:ligatures w14:val="none"/>
              </w:rPr>
              <w:t xml:space="preserve">Costs of endemics-related outpatient visits </w:t>
            </w:r>
          </w:p>
        </w:tc>
      </w:tr>
      <w:tr w:rsidRPr="0041546F" w:rsidR="0041546F" w:rsidTr="7BC134A2" w14:paraId="0086EDB4" w14:textId="77777777">
        <w:trPr>
          <w:trHeight w:val="285"/>
        </w:trPr>
        <w:tc>
          <w:tcPr>
            <w:tcW w:w="1664" w:type="dxa"/>
            <w:vMerge/>
            <w:tcMar/>
            <w:vAlign w:val="bottom"/>
          </w:tcPr>
          <w:p w:rsidRPr="0041546F" w:rsidR="0041546F" w:rsidP="0041546F" w:rsidRDefault="0041546F" w14:paraId="16641671" w14:textId="6FF30D38">
            <w:pPr>
              <w:spacing w:after="0" w:line="240" w:lineRule="auto"/>
              <w:ind w:firstLine="220" w:firstLineChars="100"/>
              <w:rPr>
                <w:rFonts w:ascii="Calibri" w:hAnsi="Calibri" w:eastAsia="Times New Roman" w:cs="Calibri"/>
                <w:color w:val="000000"/>
                <w:kern w:val="0"/>
                <w14:ligatures w14:val="none"/>
              </w:rPr>
            </w:pPr>
          </w:p>
        </w:tc>
        <w:tc>
          <w:tcPr>
            <w:tcW w:w="7696" w:type="dxa"/>
            <w:noWrap/>
            <w:tcMar/>
            <w:vAlign w:val="bottom"/>
            <w:hideMark/>
          </w:tcPr>
          <w:p w:rsidRPr="0041546F" w:rsidR="0041546F" w:rsidP="0041546F" w:rsidRDefault="0041546F" w14:paraId="6840298D" w14:textId="5888E272">
            <w:pPr>
              <w:spacing w:after="0" w:line="240" w:lineRule="auto"/>
              <w:ind w:firstLine="220" w:firstLineChars="100"/>
              <w:rPr>
                <w:rFonts w:ascii="Calibri" w:hAnsi="Calibri" w:eastAsia="Times New Roman" w:cs="Calibri"/>
                <w:color w:val="000000"/>
                <w:kern w:val="0"/>
                <w14:ligatures w14:val="none"/>
              </w:rPr>
            </w:pPr>
            <w:r w:rsidRPr="0041546F">
              <w:rPr>
                <w:rFonts w:ascii="Calibri" w:hAnsi="Calibri" w:eastAsia="Times New Roman" w:cs="Calibri"/>
                <w:color w:val="000000"/>
                <w:kern w:val="0"/>
                <w14:ligatures w14:val="none"/>
              </w:rPr>
              <w:t xml:space="preserve">Hospitalized for endemic mycosis </w:t>
            </w:r>
          </w:p>
        </w:tc>
      </w:tr>
      <w:tr w:rsidRPr="0041546F" w:rsidR="0041546F" w:rsidTr="7BC134A2" w14:paraId="3525918A" w14:textId="77777777">
        <w:trPr>
          <w:trHeight w:val="285"/>
        </w:trPr>
        <w:tc>
          <w:tcPr>
            <w:tcW w:w="1664" w:type="dxa"/>
            <w:vMerge/>
            <w:tcMar/>
          </w:tcPr>
          <w:p w:rsidRPr="0041546F" w:rsidR="0041546F" w:rsidP="0041546F" w:rsidRDefault="0041546F" w14:paraId="16ED14B6" w14:textId="77777777">
            <w:pPr>
              <w:spacing w:after="0" w:line="240" w:lineRule="auto"/>
              <w:ind w:firstLine="220" w:firstLineChars="100"/>
              <w:rPr>
                <w:rFonts w:ascii="Calibri" w:hAnsi="Calibri" w:eastAsia="Times New Roman" w:cs="Calibri"/>
                <w:color w:val="000000"/>
                <w:kern w:val="0"/>
                <w14:ligatures w14:val="none"/>
              </w:rPr>
            </w:pPr>
          </w:p>
        </w:tc>
        <w:tc>
          <w:tcPr>
            <w:tcW w:w="7696" w:type="dxa"/>
            <w:noWrap/>
            <w:tcMar/>
            <w:vAlign w:val="bottom"/>
            <w:hideMark/>
          </w:tcPr>
          <w:p w:rsidRPr="0041546F" w:rsidR="0041546F" w:rsidP="0041546F" w:rsidRDefault="0041546F" w14:paraId="5359BFF2" w14:textId="5E66558E">
            <w:pPr>
              <w:spacing w:after="0" w:line="240" w:lineRule="auto"/>
              <w:ind w:firstLine="220" w:firstLineChars="100"/>
              <w:rPr>
                <w:rFonts w:ascii="Calibri" w:hAnsi="Calibri" w:eastAsia="Times New Roman" w:cs="Calibri"/>
                <w:color w:val="000000"/>
                <w:kern w:val="0"/>
                <w14:ligatures w14:val="none"/>
              </w:rPr>
            </w:pPr>
            <w:r w:rsidRPr="0041546F">
              <w:rPr>
                <w:rFonts w:ascii="Calibri" w:hAnsi="Calibri" w:eastAsia="Times New Roman" w:cs="Calibri"/>
                <w:color w:val="000000"/>
                <w:kern w:val="0"/>
                <w14:ligatures w14:val="none"/>
              </w:rPr>
              <w:t xml:space="preserve">Number of days hospitalized </w:t>
            </w:r>
          </w:p>
        </w:tc>
      </w:tr>
      <w:tr w:rsidRPr="0041546F" w:rsidR="0041546F" w:rsidTr="7BC134A2" w14:paraId="14A89522" w14:textId="77777777">
        <w:trPr>
          <w:trHeight w:val="285"/>
        </w:trPr>
        <w:tc>
          <w:tcPr>
            <w:tcW w:w="1664" w:type="dxa"/>
            <w:vMerge/>
            <w:tcMar/>
          </w:tcPr>
          <w:p w:rsidRPr="0041546F" w:rsidR="0041546F" w:rsidP="0041546F" w:rsidRDefault="0041546F" w14:paraId="413A6AB9" w14:textId="77777777">
            <w:pPr>
              <w:spacing w:after="0" w:line="240" w:lineRule="auto"/>
              <w:ind w:firstLine="220" w:firstLineChars="100"/>
              <w:rPr>
                <w:rFonts w:ascii="Calibri" w:hAnsi="Calibri" w:eastAsia="Times New Roman" w:cs="Calibri"/>
                <w:color w:val="000000"/>
                <w:kern w:val="0"/>
                <w14:ligatures w14:val="none"/>
              </w:rPr>
            </w:pPr>
          </w:p>
        </w:tc>
        <w:tc>
          <w:tcPr>
            <w:tcW w:w="7696" w:type="dxa"/>
            <w:noWrap/>
            <w:tcMar/>
            <w:vAlign w:val="bottom"/>
            <w:hideMark/>
          </w:tcPr>
          <w:p w:rsidRPr="0041546F" w:rsidR="0041546F" w:rsidP="0041546F" w:rsidRDefault="0041546F" w14:paraId="7D4D2C47" w14:textId="1FA7E984">
            <w:pPr>
              <w:spacing w:after="0" w:line="240" w:lineRule="auto"/>
              <w:ind w:firstLine="220" w:firstLineChars="100"/>
              <w:rPr>
                <w:rFonts w:ascii="Calibri" w:hAnsi="Calibri" w:eastAsia="Times New Roman" w:cs="Calibri"/>
                <w:color w:val="000000"/>
                <w:kern w:val="0"/>
                <w14:ligatures w14:val="none"/>
              </w:rPr>
            </w:pPr>
            <w:r w:rsidRPr="0041546F" w:rsidR="0041546F">
              <w:rPr>
                <w:rFonts w:ascii="Calibri" w:hAnsi="Calibri" w:eastAsia="Times New Roman" w:cs="Calibri"/>
                <w:color w:val="000000"/>
                <w:kern w:val="0"/>
                <w14:ligatures w14:val="none"/>
              </w:rPr>
              <w:t>Costs of hospitalization</w:t>
            </w:r>
            <w:r w:rsidRPr="7B54ECAF" w:rsidDel="0041546F" w:rsidR="0041546F">
              <w:rPr>
                <w:rFonts w:ascii="Calibri" w:hAnsi="Calibri" w:eastAsia="Times New Roman" w:cs="Calibri"/>
                <w:color w:val="000000" w:themeColor="text1"/>
              </w:rPr>
              <w:t>s</w:t>
            </w:r>
          </w:p>
        </w:tc>
      </w:tr>
      <w:tr w:rsidRPr="0041546F" w:rsidR="0041546F" w:rsidTr="7BC134A2" w14:paraId="4E16F175" w14:textId="77777777">
        <w:trPr>
          <w:trHeight w:val="285"/>
        </w:trPr>
        <w:tc>
          <w:tcPr>
            <w:tcW w:w="1664" w:type="dxa"/>
            <w:vMerge/>
            <w:tcMar/>
          </w:tcPr>
          <w:p w:rsidRPr="0041546F" w:rsidR="0041546F" w:rsidP="0041546F" w:rsidRDefault="0041546F" w14:paraId="2868BD5A" w14:textId="77777777">
            <w:pPr>
              <w:spacing w:after="0" w:line="240" w:lineRule="auto"/>
              <w:ind w:firstLine="220" w:firstLineChars="100"/>
              <w:rPr>
                <w:rFonts w:ascii="Calibri" w:hAnsi="Calibri" w:eastAsia="Times New Roman" w:cs="Calibri"/>
                <w:color w:val="000000"/>
                <w:kern w:val="0"/>
                <w14:ligatures w14:val="none"/>
              </w:rPr>
            </w:pPr>
          </w:p>
        </w:tc>
        <w:tc>
          <w:tcPr>
            <w:tcW w:w="7696" w:type="dxa"/>
            <w:noWrap/>
            <w:tcMar/>
            <w:vAlign w:val="bottom"/>
            <w:hideMark/>
          </w:tcPr>
          <w:p w:rsidRPr="0041546F" w:rsidR="0041546F" w:rsidP="0041546F" w:rsidRDefault="0041546F" w14:paraId="5CA20141" w14:textId="359B7874">
            <w:pPr>
              <w:spacing w:after="0" w:line="240" w:lineRule="auto"/>
              <w:ind w:firstLine="220" w:firstLineChars="100"/>
              <w:rPr>
                <w:rFonts w:ascii="Calibri" w:hAnsi="Calibri" w:eastAsia="Times New Roman" w:cs="Calibri"/>
                <w:color w:val="000000"/>
                <w:kern w:val="0"/>
                <w14:ligatures w14:val="none"/>
              </w:rPr>
            </w:pPr>
            <w:r w:rsidRPr="0041546F">
              <w:rPr>
                <w:rFonts w:ascii="Calibri" w:hAnsi="Calibri" w:eastAsia="Times New Roman" w:cs="Calibri"/>
                <w:color w:val="000000"/>
                <w:kern w:val="0"/>
                <w14:ligatures w14:val="none"/>
              </w:rPr>
              <w:t>Outpatient antifungals</w:t>
            </w:r>
          </w:p>
        </w:tc>
      </w:tr>
      <w:tr w:rsidRPr="0041546F" w:rsidR="0041546F" w:rsidTr="7BC134A2" w14:paraId="07520CA0" w14:textId="77777777">
        <w:trPr>
          <w:trHeight w:val="285"/>
        </w:trPr>
        <w:tc>
          <w:tcPr>
            <w:tcW w:w="1664" w:type="dxa"/>
            <w:vMerge/>
            <w:tcMar/>
          </w:tcPr>
          <w:p w:rsidRPr="0041546F" w:rsidR="0041546F" w:rsidP="0041546F" w:rsidRDefault="0041546F" w14:paraId="7E554A53" w14:textId="77777777">
            <w:pPr>
              <w:spacing w:after="0" w:line="240" w:lineRule="auto"/>
              <w:ind w:firstLine="220" w:firstLineChars="100"/>
              <w:rPr>
                <w:rFonts w:ascii="Calibri" w:hAnsi="Calibri" w:eastAsia="Times New Roman" w:cs="Calibri"/>
                <w:color w:val="000000"/>
                <w:kern w:val="0"/>
                <w14:ligatures w14:val="none"/>
              </w:rPr>
            </w:pPr>
          </w:p>
        </w:tc>
        <w:tc>
          <w:tcPr>
            <w:tcW w:w="7696" w:type="dxa"/>
            <w:noWrap/>
            <w:tcMar/>
            <w:vAlign w:val="bottom"/>
            <w:hideMark/>
          </w:tcPr>
          <w:p w:rsidRPr="0041546F" w:rsidR="0041546F" w:rsidP="0041546F" w:rsidRDefault="0041546F" w14:paraId="6139F3FD" w14:textId="1DAFDA45">
            <w:pPr>
              <w:spacing w:after="0" w:line="240" w:lineRule="auto"/>
              <w:ind w:firstLine="220" w:firstLineChars="100"/>
              <w:rPr>
                <w:rFonts w:ascii="Calibri" w:hAnsi="Calibri" w:eastAsia="Times New Roman" w:cs="Calibri"/>
                <w:color w:val="000000"/>
                <w:kern w:val="0"/>
                <w14:ligatures w14:val="none"/>
              </w:rPr>
            </w:pPr>
            <w:r w:rsidRPr="0041546F">
              <w:rPr>
                <w:rFonts w:ascii="Calibri" w:hAnsi="Calibri" w:eastAsia="Times New Roman" w:cs="Calibri"/>
                <w:color w:val="000000"/>
                <w:kern w:val="0"/>
                <w14:ligatures w14:val="none"/>
              </w:rPr>
              <w:t xml:space="preserve">Number of </w:t>
            </w:r>
            <w:proofErr w:type="spellStart"/>
            <w:r w:rsidRPr="0041546F">
              <w:rPr>
                <w:rFonts w:ascii="Calibri" w:hAnsi="Calibri" w:eastAsia="Times New Roman" w:cs="Calibri"/>
                <w:color w:val="000000"/>
                <w:kern w:val="0"/>
                <w14:ligatures w14:val="none"/>
              </w:rPr>
              <w:t>days</w:t>
            </w:r>
            <w:proofErr w:type="spellEnd"/>
            <w:r w:rsidRPr="0041546F">
              <w:rPr>
                <w:rFonts w:ascii="Calibri" w:hAnsi="Calibri" w:eastAsia="Times New Roman" w:cs="Calibri"/>
                <w:color w:val="000000"/>
                <w:kern w:val="0"/>
                <w14:ligatures w14:val="none"/>
              </w:rPr>
              <w:t xml:space="preserve"> supply of outpatient antifungals </w:t>
            </w:r>
          </w:p>
        </w:tc>
      </w:tr>
      <w:tr w:rsidRPr="0041546F" w:rsidR="0041546F" w:rsidTr="7BC134A2" w14:paraId="314F14E4" w14:textId="77777777">
        <w:trPr>
          <w:trHeight w:val="285"/>
        </w:trPr>
        <w:tc>
          <w:tcPr>
            <w:tcW w:w="1664" w:type="dxa"/>
            <w:vMerge/>
            <w:tcMar/>
          </w:tcPr>
          <w:p w:rsidRPr="0041546F" w:rsidR="0041546F" w:rsidP="0041546F" w:rsidRDefault="0041546F" w14:paraId="0E4E48DC" w14:textId="77777777">
            <w:pPr>
              <w:spacing w:after="0" w:line="240" w:lineRule="auto"/>
              <w:ind w:firstLine="220" w:firstLineChars="100"/>
              <w:rPr>
                <w:rFonts w:ascii="Calibri" w:hAnsi="Calibri" w:eastAsia="Times New Roman" w:cs="Calibri"/>
                <w:color w:val="000000"/>
                <w:kern w:val="0"/>
                <w14:ligatures w14:val="none"/>
              </w:rPr>
            </w:pPr>
          </w:p>
        </w:tc>
        <w:tc>
          <w:tcPr>
            <w:tcW w:w="7696" w:type="dxa"/>
            <w:noWrap/>
            <w:tcMar/>
            <w:vAlign w:val="bottom"/>
            <w:hideMark/>
          </w:tcPr>
          <w:p w:rsidRPr="0041546F" w:rsidR="0041546F" w:rsidP="0041546F" w:rsidRDefault="0041546F" w14:paraId="71BB1630" w14:textId="2E94675E">
            <w:pPr>
              <w:spacing w:after="0" w:line="240" w:lineRule="auto"/>
              <w:ind w:firstLine="220" w:firstLineChars="100"/>
              <w:rPr>
                <w:rFonts w:ascii="Calibri" w:hAnsi="Calibri" w:eastAsia="Times New Roman" w:cs="Calibri"/>
                <w:color w:val="000000"/>
                <w:kern w:val="0"/>
                <w14:ligatures w14:val="none"/>
              </w:rPr>
            </w:pPr>
            <w:r w:rsidRPr="0041546F">
              <w:rPr>
                <w:rFonts w:ascii="Calibri" w:hAnsi="Calibri" w:eastAsia="Times New Roman" w:cs="Calibri"/>
                <w:color w:val="000000"/>
                <w:kern w:val="0"/>
                <w14:ligatures w14:val="none"/>
              </w:rPr>
              <w:t>Costs of outpatient antifungals</w:t>
            </w:r>
          </w:p>
        </w:tc>
      </w:tr>
    </w:tbl>
    <w:p w:rsidRPr="00461E5E" w:rsidR="0041546F" w:rsidP="00EE1948" w:rsidRDefault="0041546F" w14:paraId="19289648" w14:textId="77777777">
      <w:pPr>
        <w:rPr>
          <w:b/>
          <w:bCs/>
          <w:i/>
          <w:iCs/>
        </w:rPr>
      </w:pPr>
    </w:p>
    <w:p w:rsidR="006440D1" w:rsidP="2755F056" w:rsidRDefault="006440D1" w14:paraId="4F88FDB4" w14:textId="247C4C01">
      <w:pPr>
        <w:rPr>
          <w:b w:val="1"/>
          <w:bCs w:val="1"/>
          <w:i w:val="1"/>
          <w:iCs w:val="1"/>
        </w:rPr>
      </w:pPr>
      <w:commentRangeStart w:id="25"/>
      <w:commentRangeStart w:id="26"/>
      <w:commentRangeStart w:id="1650868538"/>
      <w:r w:rsidRPr="7BC134A2" w:rsidR="006440D1">
        <w:rPr>
          <w:b w:val="1"/>
          <w:bCs w:val="1"/>
          <w:i w:val="1"/>
          <w:iCs w:val="1"/>
        </w:rPr>
        <w:t xml:space="preserve">Table 3. </w:t>
      </w:r>
      <w:r w:rsidRPr="7BC134A2" w:rsidR="006556B8">
        <w:rPr>
          <w:b w:val="1"/>
          <w:bCs w:val="1"/>
          <w:i w:val="1"/>
          <w:iCs w:val="1"/>
        </w:rPr>
        <w:t>Potential confounders</w:t>
      </w:r>
      <w:commentRangeEnd w:id="25"/>
      <w:r>
        <w:rPr>
          <w:rStyle w:val="CommentReference"/>
        </w:rPr>
        <w:commentReference w:id="25"/>
      </w:r>
      <w:commentRangeEnd w:id="26"/>
      <w:r>
        <w:rPr>
          <w:rStyle w:val="CommentReference"/>
        </w:rPr>
        <w:commentReference w:id="26"/>
      </w:r>
      <w:commentRangeEnd w:id="1650868538"/>
      <w:r>
        <w:rPr>
          <w:rStyle w:val="CommentReference"/>
        </w:rPr>
        <w:commentReference w:id="1650868538"/>
      </w:r>
    </w:p>
    <w:tbl>
      <w:tblPr>
        <w:tblStyle w:val="TableGrid"/>
        <w:tblW w:w="0" w:type="auto"/>
        <w:tblLook w:val="04A0" w:firstRow="1" w:lastRow="0" w:firstColumn="1" w:lastColumn="0" w:noHBand="0" w:noVBand="1"/>
      </w:tblPr>
      <w:tblGrid>
        <w:gridCol w:w="3116"/>
        <w:gridCol w:w="3117"/>
        <w:gridCol w:w="3117"/>
      </w:tblGrid>
      <w:tr w:rsidR="006556B8" w:rsidTr="7BC134A2" w14:paraId="148F0007" w14:textId="77777777">
        <w:tc>
          <w:tcPr>
            <w:tcW w:w="3116" w:type="dxa"/>
            <w:tcMar/>
          </w:tcPr>
          <w:p w:rsidR="006556B8" w:rsidP="00EE1948" w:rsidRDefault="006556B8" w14:paraId="345754C3" w14:textId="4B8DFEBE">
            <w:pPr>
              <w:rPr>
                <w:b/>
                <w:bCs/>
              </w:rPr>
            </w:pPr>
            <w:r>
              <w:rPr>
                <w:b/>
                <w:bCs/>
              </w:rPr>
              <w:t>Covariate</w:t>
            </w:r>
          </w:p>
        </w:tc>
        <w:tc>
          <w:tcPr>
            <w:tcW w:w="3117" w:type="dxa"/>
            <w:tcMar/>
          </w:tcPr>
          <w:p w:rsidR="006556B8" w:rsidP="00EE1948" w:rsidRDefault="006556B8" w14:paraId="155B9A6E" w14:textId="37264688">
            <w:pPr>
              <w:rPr>
                <w:b/>
                <w:bCs/>
              </w:rPr>
            </w:pPr>
            <w:r>
              <w:rPr>
                <w:b/>
                <w:bCs/>
              </w:rPr>
              <w:t>Impact on diagnostic delays</w:t>
            </w:r>
          </w:p>
        </w:tc>
        <w:tc>
          <w:tcPr>
            <w:tcW w:w="3117" w:type="dxa"/>
            <w:tcMar/>
          </w:tcPr>
          <w:p w:rsidR="006556B8" w:rsidP="00EE1948" w:rsidRDefault="006556B8" w14:paraId="76401C6A" w14:textId="56C86EE6">
            <w:pPr>
              <w:rPr>
                <w:b/>
                <w:bCs/>
              </w:rPr>
            </w:pPr>
            <w:r>
              <w:rPr>
                <w:b/>
                <w:bCs/>
              </w:rPr>
              <w:t>Impact on costs</w:t>
            </w:r>
          </w:p>
        </w:tc>
      </w:tr>
      <w:tr w:rsidR="006556B8" w:rsidTr="7BC134A2" w14:paraId="29F1F72A" w14:textId="77777777">
        <w:tc>
          <w:tcPr>
            <w:tcW w:w="3116" w:type="dxa"/>
            <w:tcMar/>
          </w:tcPr>
          <w:p w:rsidRPr="006556B8" w:rsidR="006556B8" w:rsidP="00EE1948" w:rsidRDefault="006556B8" w14:paraId="4D00C736" w14:textId="5DAFC443">
            <w:r>
              <w:t>Immunosuppressed status</w:t>
            </w:r>
            <w:r w:rsidR="64925D96">
              <w:t>/underlying conditions</w:t>
            </w:r>
          </w:p>
        </w:tc>
        <w:tc>
          <w:tcPr>
            <w:tcW w:w="3117" w:type="dxa"/>
            <w:tcMar/>
          </w:tcPr>
          <w:p w:rsidRPr="006556B8" w:rsidR="006556B8" w:rsidP="00EE1948" w:rsidRDefault="006556B8" w14:paraId="31E74513" w14:textId="7820A5E3">
            <w:r>
              <w:t xml:space="preserve">Patients </w:t>
            </w:r>
            <w:r w:rsidR="06E972F7">
              <w:t xml:space="preserve">who </w:t>
            </w:r>
            <w:r>
              <w:t xml:space="preserve">are immunosuppressed (or generally sicker) may be in the healthcare system more frequently and thus receive a quicker diagnosis than </w:t>
            </w:r>
            <w:r w:rsidR="3D6160CF">
              <w:t>healthier patients</w:t>
            </w:r>
          </w:p>
        </w:tc>
        <w:tc>
          <w:tcPr>
            <w:tcW w:w="3117" w:type="dxa"/>
            <w:tcMar/>
          </w:tcPr>
          <w:p w:rsidRPr="006556B8" w:rsidR="006556B8" w:rsidP="00EE1948" w:rsidRDefault="3D6160CF" w14:paraId="1051B74E" w14:textId="433A1A93">
            <w:r>
              <w:t xml:space="preserve">Patients </w:t>
            </w:r>
            <w:r w:rsidR="0A6EFE39">
              <w:t xml:space="preserve">who </w:t>
            </w:r>
            <w:r>
              <w:t xml:space="preserve">are immunosuppressed may experience higher treatment costs due to </w:t>
            </w:r>
            <w:r w:rsidR="16CF97DE">
              <w:t>underlying health conditions, complications, etc.</w:t>
            </w:r>
          </w:p>
        </w:tc>
      </w:tr>
      <w:tr w:rsidR="006556B8" w:rsidTr="7BC134A2" w14:paraId="5BA2516F" w14:textId="77777777">
        <w:tc>
          <w:tcPr>
            <w:tcW w:w="3116" w:type="dxa"/>
            <w:tcMar/>
          </w:tcPr>
          <w:p w:rsidRPr="006556B8" w:rsidR="006556B8" w:rsidP="00EE1948" w:rsidRDefault="007A078E" w14:paraId="42A3D934" w14:textId="318B20C3">
            <w:r>
              <w:t>Endemicity/regional risk</w:t>
            </w:r>
          </w:p>
        </w:tc>
        <w:tc>
          <w:tcPr>
            <w:tcW w:w="3117" w:type="dxa"/>
            <w:tcMar/>
          </w:tcPr>
          <w:p w:rsidRPr="006556B8" w:rsidR="006556B8" w:rsidP="00EE1948" w:rsidRDefault="007A078E" w14:paraId="22D07CA7" w14:textId="258A091A">
            <w:r>
              <w:t>Patients in endemic states may receive a quicker diagnosis due to awareness of risk in the healthcare setting.</w:t>
            </w:r>
          </w:p>
        </w:tc>
        <w:tc>
          <w:tcPr>
            <w:tcW w:w="3117" w:type="dxa"/>
            <w:tcMar/>
          </w:tcPr>
          <w:p w:rsidRPr="006556B8" w:rsidR="006556B8" w:rsidP="00EE1948" w:rsidRDefault="62CD0444" w14:paraId="334AE790" w14:textId="3E92AC59">
            <w:r>
              <w:t>Patients in endemic states might have lower costs if they have faster time to diagnosis.</w:t>
            </w:r>
          </w:p>
        </w:tc>
      </w:tr>
      <w:tr w:rsidR="007A078E" w:rsidTr="7BC134A2" w14:paraId="53E63216" w14:textId="77777777">
        <w:tc>
          <w:tcPr>
            <w:tcW w:w="3116" w:type="dxa"/>
            <w:tcMar/>
          </w:tcPr>
          <w:p w:rsidR="007A078E" w:rsidP="00EE1948" w:rsidRDefault="00FA4EF8" w14:paraId="072AAB2E" w14:textId="1186B115">
            <w:r w:rsidR="00FA4EF8">
              <w:rPr/>
              <w:t>Age</w:t>
            </w:r>
          </w:p>
        </w:tc>
        <w:tc>
          <w:tcPr>
            <w:tcW w:w="3117" w:type="dxa"/>
            <w:tcMar/>
          </w:tcPr>
          <w:p w:rsidR="007A078E" w:rsidP="00EE1948" w:rsidRDefault="00FA4EF8" w14:paraId="0AF5C8A6" w14:textId="77D4C507">
            <w:r>
              <w:t xml:space="preserve">Patients </w:t>
            </w:r>
            <w:r w:rsidR="7CC0AC6B">
              <w:t xml:space="preserve">who </w:t>
            </w:r>
            <w:r>
              <w:t>are younger or older may receive a quicker diagnosis due to lower threshold of care seeking behavior</w:t>
            </w:r>
          </w:p>
        </w:tc>
        <w:tc>
          <w:tcPr>
            <w:tcW w:w="3117" w:type="dxa"/>
            <w:tcMar/>
          </w:tcPr>
          <w:p w:rsidR="007A078E" w:rsidP="00EE1948" w:rsidRDefault="00FA4EF8" w14:paraId="121F3FFB" w14:textId="67FDFCEE">
            <w:r w:rsidR="00FA4EF8">
              <w:rPr/>
              <w:t xml:space="preserve">Costs might vary differentially by </w:t>
            </w:r>
            <w:r w:rsidR="00FA4EF8">
              <w:rPr/>
              <w:t>age</w:t>
            </w:r>
          </w:p>
        </w:tc>
      </w:tr>
      <w:tr w:rsidR="649A7430" w:rsidTr="7BC134A2" w14:paraId="2AE240DE" w14:textId="77777777">
        <w:trPr>
          <w:trHeight w:val="300"/>
        </w:trPr>
        <w:tc>
          <w:tcPr>
            <w:tcW w:w="3116" w:type="dxa"/>
            <w:tcMar/>
          </w:tcPr>
          <w:p w:rsidR="649A7430" w:rsidP="649A7430" w:rsidRDefault="649A7430" w14:paraId="2F4B3D1B" w14:textId="02ED1BA2">
            <w:r w:rsidR="77D2A3E6">
              <w:rPr/>
              <w:t>Rural status</w:t>
            </w:r>
          </w:p>
        </w:tc>
        <w:tc>
          <w:tcPr>
            <w:tcW w:w="3117" w:type="dxa"/>
            <w:tcMar/>
          </w:tcPr>
          <w:p w:rsidR="649A7430" w:rsidP="2755F056" w:rsidRDefault="649A7430" w14:paraId="6DA9D61D" w14:textId="183FC4F9">
            <w:pPr>
              <w:pStyle w:val="Normal"/>
            </w:pPr>
            <w:r w:rsidR="5DC13085">
              <w:rPr/>
              <w:t>Patients in rural areas might have difficulty in accessing specialty care and thus longer times to diagnosis</w:t>
            </w:r>
          </w:p>
        </w:tc>
        <w:tc>
          <w:tcPr>
            <w:tcW w:w="3117" w:type="dxa"/>
            <w:tcMar/>
          </w:tcPr>
          <w:p w:rsidR="649A7430" w:rsidP="649A7430" w:rsidRDefault="649A7430" w14:paraId="18AF69BD" w14:textId="1AB51E65">
            <w:r w:rsidR="0DC69162">
              <w:rPr/>
              <w:t xml:space="preserve">Patients in rural areas might have higher costs if </w:t>
            </w:r>
            <w:r w:rsidR="0DC69162">
              <w:rPr/>
              <w:t>they have longer times to diagn</w:t>
            </w:r>
            <w:r w:rsidR="7DCA1433">
              <w:rPr/>
              <w:t>osis</w:t>
            </w:r>
          </w:p>
        </w:tc>
      </w:tr>
    </w:tbl>
    <w:p w:rsidRPr="006556B8" w:rsidR="006556B8" w:rsidP="00EE1948" w:rsidRDefault="006556B8" w14:paraId="77342E95" w14:textId="77777777">
      <w:pPr>
        <w:rPr>
          <w:b/>
          <w:bCs/>
        </w:rPr>
      </w:pPr>
    </w:p>
    <w:sectPr w:rsidRPr="006556B8" w:rsidR="006556B8">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T(" w:author="Toda, Mitsuru (CDC/NCEZID/DFWED/MDB)" w:date="2024-07-15T16:37:00Z" w:id="6">
    <w:p w:rsidR="03EC4285" w:rsidRDefault="03EC4285" w14:paraId="08AEC284" w14:textId="24DCAB72">
      <w:pPr>
        <w:pStyle w:val="CommentText"/>
      </w:pPr>
      <w:r>
        <w:t>this is smart to think about cost of treatment as endpoint!</w:t>
      </w:r>
      <w:r>
        <w:rPr>
          <w:rStyle w:val="CommentReference"/>
        </w:rPr>
        <w:annotationRef/>
      </w:r>
    </w:p>
  </w:comment>
  <w:comment w:initials="F(" w:author="Fearon Scales, Michelle (CDC/NCEZID/DFWED/MDB)" w:date="2024-07-17T15:20:00Z" w:id="0">
    <w:p w:rsidR="7B54ECAF" w:rsidRDefault="7B54ECAF" w14:paraId="337AC393" w14:textId="24CA366C">
      <w:pPr>
        <w:pStyle w:val="CommentText"/>
      </w:pPr>
      <w:r>
        <w:t xml:space="preserve">Don't we need to include patient outcomes in this as well? diagnostic delays are likely to increase severity of patient outcomes which will in turn increase costs of treatment. It seems like we are skipping a step if that is not included? </w:t>
      </w:r>
      <w:r>
        <w:rPr>
          <w:rStyle w:val="CommentReference"/>
        </w:rPr>
        <w:annotationRef/>
      </w:r>
    </w:p>
  </w:comment>
  <w:comment w:initials="B(" w:author="Benedict, Kaitlin (CDC/NCEZID/DFWED/MDB)" w:date="2024-07-17T17:45:00Z" w:id="1">
    <w:p w:rsidR="7B54ECAF" w:rsidRDefault="7B54ECAF" w14:paraId="107E0EC4" w14:textId="3367840E">
      <w:pPr>
        <w:pStyle w:val="CommentText"/>
      </w:pPr>
      <w:r>
        <w:t>I think yes! In terms of how to measure outcomes, we don't have mortality info, but we can get a few different measures:</w:t>
      </w:r>
      <w:r>
        <w:rPr>
          <w:rStyle w:val="CommentReference"/>
        </w:rPr>
        <w:annotationRef/>
      </w:r>
    </w:p>
    <w:p w:rsidR="7B54ECAF" w:rsidRDefault="7B54ECAF" w14:paraId="0F88E71C" w14:textId="44015212">
      <w:pPr>
        <w:pStyle w:val="CommentText"/>
      </w:pPr>
      <w:r>
        <w:t>-time between first and last use of ICD-10 code for endemic mycosis</w:t>
      </w:r>
    </w:p>
    <w:p w:rsidR="7B54ECAF" w:rsidRDefault="7B54ECAF" w14:paraId="1F579D02" w14:textId="4459A966">
      <w:pPr>
        <w:pStyle w:val="CommentText"/>
      </w:pPr>
      <w:r>
        <w:t>-sub-code identifying specific clinical form of each endemic mycosis (although these data aren't likely to be great...lots of coding as 'unspecified' subtype)</w:t>
      </w:r>
    </w:p>
    <w:p w:rsidR="7B54ECAF" w:rsidRDefault="7B54ECAF" w14:paraId="4A390FB6" w14:textId="1F29733F">
      <w:pPr>
        <w:pStyle w:val="CommentText"/>
      </w:pPr>
      <w:r>
        <w:t>-hospitalized vs no</w:t>
      </w:r>
    </w:p>
    <w:p w:rsidR="7B54ECAF" w:rsidRDefault="7B54ECAF" w14:paraId="5788794B" w14:textId="29778CE4">
      <w:pPr>
        <w:pStyle w:val="CommentText"/>
      </w:pPr>
      <w:r>
        <w:t>-received antifungal treatment vs. no. I think we'll see a fair amount of cocci and histo patients getting no treatment, but % treated will be higher for blasto</w:t>
      </w:r>
    </w:p>
  </w:comment>
  <w:comment w:initials="R(" w:author="Rajeev, Malavika (CDC/NCEZID/DFWED/MDB)" w:date="2024-07-18T09:04:00Z" w:id="2">
    <w:p w:rsidR="7B54ECAF" w:rsidRDefault="7B54ECAF" w14:paraId="115088DE" w14:textId="0A3A6CA0">
      <w:pPr>
        <w:pStyle w:val="CommentText"/>
      </w:pPr>
      <w:r>
        <w:t xml:space="preserve">I think focusing on costs is a way to get around the fact that we don't have great data on patient outcomes and 'severity' per say in this dataset (and generally we don't really get this info). So I would advocate for starting with a model with costs as the outcome and trying to account for some of the other confounders that might impact that rather than trying right off the bat to look at patient outcomes.  </w:t>
      </w:r>
      <w:r>
        <w:rPr>
          <w:rStyle w:val="CommentReference"/>
        </w:rPr>
        <w:annotationRef/>
      </w:r>
    </w:p>
  </w:comment>
  <w:comment w:initials="F(" w:author="Fearon Scales, Michelle (CDC/NCEZID/DFWED/MDB)" w:date="2024-07-18T11:00:00Z" w:id="3">
    <w:p w:rsidR="7B54ECAF" w:rsidRDefault="7B54ECAF" w14:paraId="0E9AA857" w14:textId="62D84022">
      <w:pPr>
        <w:pStyle w:val="CommentText"/>
      </w:pPr>
      <w:r>
        <w:t>OK I agree that that we can focus on costs as an outcome, but I think we need to consider other confounders (that are reasonably accurate or reliable) to include in the model</w:t>
      </w:r>
      <w:r>
        <w:rPr>
          <w:rStyle w:val="CommentReference"/>
        </w:rPr>
        <w:annotationRef/>
      </w:r>
    </w:p>
  </w:comment>
  <w:comment w:initials="M(" w:author="Massey, Jason (CDC/NCEZID/DFWED/OD)" w:date="2024-07-22T12:20:00Z" w:id="4">
    <w:p w:rsidR="0D8A1FF9" w:rsidRDefault="0D8A1FF9" w14:paraId="0205CD03" w14:textId="6E20F9C1">
      <w:pPr>
        <w:pStyle w:val="CommentText"/>
      </w:pPr>
      <w:r>
        <w:t xml:space="preserve">I agree with Mal - we can use probability weighting to try and account for this to properly match our population. </w:t>
      </w:r>
      <w:r>
        <w:rPr>
          <w:rStyle w:val="CommentReference"/>
        </w:rPr>
        <w:annotationRef/>
      </w:r>
    </w:p>
  </w:comment>
  <w:comment w:initials="WS(" w:author="Williams, Samantha (CDC/NCEZID/DFWED/MDB)" w:date="2024-07-23T08:58:00Z" w:id="7">
    <w:p w:rsidR="00DE2733" w:rsidP="00DE2733" w:rsidRDefault="00DE2733" w14:paraId="19C6946E" w14:textId="77777777">
      <w:pPr>
        <w:pStyle w:val="CommentText"/>
      </w:pPr>
      <w:r>
        <w:rPr>
          <w:rStyle w:val="CommentReference"/>
        </w:rPr>
        <w:annotationRef/>
      </w:r>
      <w:r>
        <w:t>Just to clarify, will these costs also include healthcare visits, procedures, etc. that may not be associated with treatment?</w:t>
      </w:r>
    </w:p>
  </w:comment>
  <w:comment w:initials="B(" w:author="Benedict, Kaitlin (CDC/NCEZID/DFWED/MDB)" w:date="2024-06-28T11:16:00Z" w:id="10">
    <w:p w:rsidR="4D0B7BAB" w:rsidRDefault="4D0B7BAB" w14:paraId="6C2DE954" w14:textId="3FA93F37">
      <w:pPr>
        <w:pStyle w:val="CommentText"/>
      </w:pPr>
      <w:r>
        <w:t>wondering if we'd want to adjust costs for inflation?</w:t>
      </w:r>
      <w:r>
        <w:rPr>
          <w:rStyle w:val="CommentReference"/>
        </w:rPr>
        <w:annotationRef/>
      </w:r>
    </w:p>
  </w:comment>
  <w:comment w:initials="R(" w:author="Rajeev, Malavika (CDC/NCEZID/DFWED/MDB)" w:date="2024-06-28T12:21:00Z" w:id="11">
    <w:p w:rsidR="2A461C1A" w:rsidRDefault="2A461C1A" w14:paraId="33791263" w14:textId="608BEDE4">
      <w:pPr>
        <w:pStyle w:val="CommentText"/>
      </w:pPr>
      <w:r>
        <w:t xml:space="preserve">oh yes good point! </w:t>
      </w:r>
      <w:r>
        <w:rPr>
          <w:rStyle w:val="CommentReference"/>
        </w:rPr>
        <w:annotationRef/>
      </w:r>
    </w:p>
  </w:comment>
  <w:comment w:initials="F(" w:author="Fearon Scales, Michelle (CDC/NCEZID/DFWED/MDB)" w:date="2024-07-17T16:05:00Z" w:id="12">
    <w:p w:rsidR="7B54ECAF" w:rsidRDefault="7B54ECAF" w14:paraId="2FFB4AE7" w14:textId="2B7754EE">
      <w:pPr>
        <w:pStyle w:val="CommentText"/>
      </w:pPr>
      <w:r>
        <w:t xml:space="preserve">Yes we will definitely need to adjust costs from different years for inflation to get equivalent cost-year </w:t>
      </w:r>
      <w:r>
        <w:rPr>
          <w:rStyle w:val="CommentReference"/>
        </w:rPr>
        <w:annotationRef/>
      </w:r>
    </w:p>
  </w:comment>
  <w:comment w:initials="M(" w:author="Massey, Jason (CDC/NCEZID/DFWED/OD)" w:date="2024-07-22T12:24:00Z" w:id="13">
    <w:p w:rsidR="69C46FCF" w:rsidRDefault="69C46FCF" w14:paraId="2D9361EB" w14:textId="0578C8F8">
      <w:pPr>
        <w:pStyle w:val="CommentText"/>
      </w:pPr>
      <w:r>
        <w:t>do we want to also account for any interactions between covariates?</w:t>
      </w:r>
      <w:r>
        <w:rPr>
          <w:rStyle w:val="CommentReference"/>
        </w:rPr>
        <w:annotationRef/>
      </w:r>
    </w:p>
  </w:comment>
  <w:comment w:initials="RM(" w:author="Rajeev, Malavika (CDC/NCEZID/DFWED/MDB)" w:date="2024-06-27T15:49:00Z" w:id="14">
    <w:p w:rsidR="00022B0C" w:rsidP="009B55ED" w:rsidRDefault="00022B0C" w14:paraId="115EB1A0" w14:textId="77777777">
      <w:pPr>
        <w:pStyle w:val="CommentText"/>
      </w:pPr>
      <w:r>
        <w:rPr>
          <w:rStyle w:val="CommentReference"/>
        </w:rPr>
        <w:annotationRef/>
      </w:r>
      <w:r>
        <w:t xml:space="preserve">I don't have too much input here, but can lean on/coordinate with Michelle and PO office for how we can present these results from the economic lens. </w:t>
      </w:r>
    </w:p>
  </w:comment>
  <w:comment w:initials="F(" w:author="Fearon Scales, Michelle (CDC/NCEZID/DFWED/MDB)" w:date="2024-07-17T15:22:00Z" w:id="15">
    <w:p w:rsidR="7B54ECAF" w:rsidRDefault="7B54ECAF" w14:paraId="24C2DB53" w14:textId="522AC7C8">
      <w:pPr>
        <w:pStyle w:val="CommentText"/>
      </w:pPr>
      <w:r>
        <w:t>Severity of patient disease (outcome)?</w:t>
      </w:r>
      <w:r>
        <w:rPr>
          <w:rStyle w:val="CommentReference"/>
        </w:rPr>
        <w:annotationRef/>
      </w:r>
    </w:p>
  </w:comment>
  <w:comment w:initials="F(" w:author="Fearon Scales, Michelle (CDC/NCEZID/DFWED/MDB)" w:date="2024-07-17T15:22:00Z" w:id="16">
    <w:p w:rsidR="7B54ECAF" w:rsidRDefault="7B54ECAF" w14:paraId="1BE10FDA" w14:textId="0C6457C1">
      <w:pPr>
        <w:pStyle w:val="CommentText"/>
      </w:pPr>
      <w:r>
        <w:t>Though that may correlate with immunocompromised state, but not sure</w:t>
      </w:r>
      <w:r>
        <w:rPr>
          <w:rStyle w:val="CommentReference"/>
        </w:rPr>
        <w:annotationRef/>
      </w:r>
    </w:p>
  </w:comment>
  <w:comment w:initials="WS(" w:author="Williams, Samantha (CDC/NCEZID/DFWED/MDB)" w:date="2024-07-23T09:01:00Z" w:id="19">
    <w:p w:rsidR="006E11C5" w:rsidP="006E11C5" w:rsidRDefault="006E11C5" w14:paraId="6F287AF7" w14:textId="77777777">
      <w:pPr>
        <w:pStyle w:val="CommentText"/>
      </w:pPr>
      <w:r>
        <w:rPr>
          <w:rStyle w:val="CommentReference"/>
        </w:rPr>
        <w:annotationRef/>
      </w:r>
      <w:r>
        <w:t>I think this could be interesting! Would leave it in</w:t>
      </w:r>
    </w:p>
  </w:comment>
  <w:comment w:initials="B(" w:author="Benedict, Kaitlin (CDC/NCEZID/DFWED/MDB)" w:date="2024-07-15T15:37:00Z" w:id="20">
    <w:p w:rsidR="03EC4285" w:rsidRDefault="03EC4285" w14:paraId="3BB07BF5" w14:textId="444146F3">
      <w:pPr>
        <w:pStyle w:val="CommentText"/>
      </w:pPr>
      <w:r>
        <w:t>codes and descriptions are in my Excel document :)</w:t>
      </w:r>
      <w:r>
        <w:rPr>
          <w:rStyle w:val="CommentReference"/>
        </w:rPr>
        <w:annotationRef/>
      </w:r>
    </w:p>
  </w:comment>
  <w:comment w:initials="RM(" w:author="Rajeev, Malavika (CDC/NCEZID/DFWED/MDB)" w:date="2024-06-27T16:47:00Z" w:id="25">
    <w:p w:rsidR="008106D2" w:rsidP="009B55ED" w:rsidRDefault="008106D2" w14:paraId="62F3B1E7" w14:textId="77777777">
      <w:pPr>
        <w:pStyle w:val="CommentText"/>
      </w:pPr>
      <w:r>
        <w:rPr>
          <w:rStyle w:val="CommentReference"/>
        </w:rPr>
        <w:annotationRef/>
      </w:r>
      <w:r>
        <w:t>Just brainstorming more than anything not actually sure so would be great to get SME perspective</w:t>
      </w:r>
    </w:p>
  </w:comment>
  <w:comment w:initials="WS(" w:author="Williams, Samantha (CDC/NCEZID/DFWED/MDB)" w:date="2024-07-23T09:07:00Z" w:id="26">
    <w:p w:rsidR="009D4DF7" w:rsidP="009D4DF7" w:rsidRDefault="009D4DF7" w14:paraId="2C2D209A" w14:textId="77777777">
      <w:pPr>
        <w:pStyle w:val="CommentText"/>
      </w:pPr>
      <w:r>
        <w:rPr>
          <w:rStyle w:val="CommentReference"/>
        </w:rPr>
        <w:annotationRef/>
      </w:r>
      <w:r>
        <w:t>These look good to me! I agree age might be a confounder but I wonder if it’s moreso because of the proxy for underlying conditions (thinking mainly the older population). They may potentially seek care sooner than younger populations as well, although I’m not sure if we have great data as to whether or not they would then be diagnosed faster (or instead just misdiagnosed sooner). Would be good to look into.</w:t>
      </w:r>
    </w:p>
    <w:p w:rsidR="009D4DF7" w:rsidP="009D4DF7" w:rsidRDefault="009D4DF7" w14:paraId="5A48768E" w14:textId="77777777">
      <w:pPr>
        <w:pStyle w:val="CommentText"/>
      </w:pPr>
    </w:p>
    <w:p w:rsidR="009D4DF7" w:rsidP="009D4DF7" w:rsidRDefault="009D4DF7" w14:paraId="6B4450AF" w14:textId="77777777">
      <w:pPr>
        <w:pStyle w:val="CommentText"/>
      </w:pPr>
      <w:r>
        <w:t>My only other thought is potentially rural/non-rural residence since access to care may impact time to diagnosis.</w:t>
      </w:r>
    </w:p>
  </w:comment>
  <w:comment w:initials="B(" w:author="Benedict, Kaitlin (CDC/NCEZID/DFWED/MDB)" w:date="2024-07-23T09:38:41" w:id="1589469249">
    <w:p w:rsidR="2D86BE84" w:rsidRDefault="2D86BE84" w14:paraId="4CA6161E" w14:textId="755400DF">
      <w:pPr>
        <w:pStyle w:val="CommentText"/>
      </w:pPr>
      <w:r>
        <w:fldChar w:fldCharType="begin"/>
      </w:r>
      <w:r>
        <w:instrText xml:space="preserve"> HYPERLINK "mailto:pog3@cdc.gov"</w:instrText>
      </w:r>
      <w:bookmarkStart w:name="_@_6D4DB01B659B43DF8E5071BF02D70BE8Z" w:id="1762565047"/>
      <w:r>
        <w:fldChar w:fldCharType="separate"/>
      </w:r>
      <w:bookmarkEnd w:id="1762565047"/>
      <w:r w:rsidRPr="2D86BE84" w:rsidR="2D86BE84">
        <w:rPr>
          <w:rStyle w:val="Mention"/>
          <w:noProof/>
        </w:rPr>
        <w:t>@Williams, Samantha (CDC/NCEZID/DFWED/MDB)</w:t>
      </w:r>
      <w:r>
        <w:fldChar w:fldCharType="end"/>
      </w:r>
      <w:r w:rsidR="2D86BE84">
        <w:rPr/>
        <w:t xml:space="preserve"> right now, the way i have it set up is: 1)cost of any outpatient visit (this would include procedures) associated with a compatible sign/symptom in the 90d before diagnosis, and</w:t>
      </w:r>
      <w:r>
        <w:rPr>
          <w:rStyle w:val="CommentReference"/>
        </w:rPr>
        <w:annotationRef/>
      </w:r>
    </w:p>
    <w:p w:rsidR="2D86BE84" w:rsidRDefault="2D86BE84" w14:paraId="5639000F" w14:textId="3E5F873A">
      <w:pPr>
        <w:pStyle w:val="CommentText"/>
      </w:pPr>
      <w:r w:rsidR="2D86BE84">
        <w:rPr/>
        <w:t>2) cost of any outpatient antibiotic rx in the 90 days before diagnosis</w:t>
      </w:r>
    </w:p>
  </w:comment>
  <w:comment w:initials="B(" w:author="Benedict, Kaitlin (CDC/NCEZID/DFWED/MDB)" w:date="2024-07-23T09:39:53" w:id="1987929879">
    <w:p w:rsidR="2D86BE84" w:rsidRDefault="2D86BE84" w14:paraId="4058B207" w14:textId="2A7B75BF">
      <w:pPr>
        <w:pStyle w:val="CommentText"/>
      </w:pPr>
      <w:r w:rsidR="2D86BE84">
        <w:rPr/>
        <w:t>it's basically just going to be correlated with age, because it will be like: regular commercial insurance vs. medicare supplemental/advantage</w:t>
      </w:r>
      <w:r>
        <w:rPr>
          <w:rStyle w:val="CommentReference"/>
        </w:rPr>
        <w:annotationRef/>
      </w:r>
    </w:p>
  </w:comment>
  <w:comment w:initials="W(" w:author="Williams, Samantha (CDC/NCEZID/DFWED/MDB)" w:date="2024-07-23T09:51:39" w:id="1691263437">
    <w:p w:rsidR="22784CC0" w:rsidRDefault="22784CC0" w14:paraId="55DE4C38" w14:textId="4FC0046E">
      <w:pPr>
        <w:pStyle w:val="CommentText"/>
      </w:pPr>
      <w:r w:rsidR="22784CC0">
        <w:rPr/>
        <w:t>great, thank you!!</w:t>
      </w:r>
      <w:r>
        <w:rPr>
          <w:rStyle w:val="CommentReference"/>
        </w:rPr>
        <w:annotationRef/>
      </w:r>
    </w:p>
  </w:comment>
  <w:comment w:initials="W(" w:author="Williams, Samantha (CDC/NCEZID/DFWED/MDB)" w:date="2024-07-23T10:09:11" w:id="814771681">
    <w:p w:rsidR="22784CC0" w:rsidRDefault="22784CC0" w14:paraId="06CF6F67" w14:textId="708543E6">
      <w:pPr>
        <w:pStyle w:val="CommentText"/>
      </w:pPr>
      <w:r w:rsidR="22784CC0">
        <w:rPr/>
        <w:t>ah gotcha, makes sense</w:t>
      </w:r>
      <w:r>
        <w:rPr>
          <w:rStyle w:val="CommentReference"/>
        </w:rPr>
        <w:annotationRef/>
      </w:r>
    </w:p>
  </w:comment>
  <w:comment w:initials="B(" w:author="Benedict, Kaitlin (CDC/NCEZID/DFWED/MDB)" w:date="2024-07-24T10:32:05" w:id="1650868538">
    <w:p w:rsidR="2755F056" w:rsidRDefault="2755F056" w14:paraId="666A83C9" w14:textId="64191FC5">
      <w:pPr>
        <w:pStyle w:val="CommentText"/>
      </w:pPr>
      <w:r w:rsidR="2755F056">
        <w:rPr/>
        <w:t>agree about rural vs. non!</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08AEC284"/>
  <w15:commentEx w15:done="0" w15:paraId="337AC393"/>
  <w15:commentEx w15:done="0" w15:paraId="5788794B" w15:paraIdParent="337AC393"/>
  <w15:commentEx w15:done="0" w15:paraId="115088DE" w15:paraIdParent="337AC393"/>
  <w15:commentEx w15:done="0" w15:paraId="0E9AA857" w15:paraIdParent="337AC393"/>
  <w15:commentEx w15:done="0" w15:paraId="0205CD03" w15:paraIdParent="337AC393"/>
  <w15:commentEx w15:done="1" w15:paraId="19C6946E"/>
  <w15:commentEx w15:done="1" w15:paraId="6C2DE954"/>
  <w15:commentEx w15:done="1" w15:paraId="33791263" w15:paraIdParent="6C2DE954"/>
  <w15:commentEx w15:done="1" w15:paraId="2FFB4AE7" w15:paraIdParent="6C2DE954"/>
  <w15:commentEx w15:done="0" w15:paraId="2D9361EB"/>
  <w15:commentEx w15:done="0" w15:paraId="115EB1A0"/>
  <w15:commentEx w15:done="0" w15:paraId="24C2DB53"/>
  <w15:commentEx w15:done="0" w15:paraId="1BE10FDA" w15:paraIdParent="24C2DB53"/>
  <w15:commentEx w15:done="1" w15:paraId="6F287AF7"/>
  <w15:commentEx w15:done="0" w15:paraId="3BB07BF5"/>
  <w15:commentEx w15:done="1" w15:paraId="62F3B1E7"/>
  <w15:commentEx w15:done="1" w15:paraId="6B4450AF" w15:paraIdParent="62F3B1E7"/>
  <w15:commentEx w15:done="1" w15:paraId="5639000F" w15:paraIdParent="19C6946E"/>
  <w15:commentEx w15:done="1" w15:paraId="4058B207" w15:paraIdParent="6F287AF7"/>
  <w15:commentEx w15:done="1" w15:paraId="55DE4C38" w15:paraIdParent="19C6946E"/>
  <w15:commentEx w15:done="1" w15:paraId="06CF6F67" w15:paraIdParent="6F287AF7"/>
  <w15:commentEx w15:done="1" w15:paraId="666A83C9" w15:paraIdParent="62F3B1E7"/>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148EA079" w16cex:dateUtc="2024-07-15T20:37:00Z"/>
  <w16cex:commentExtensible w16cex:durableId="227DA6D3" w16cex:dateUtc="2024-07-17T19:20:00Z"/>
  <w16cex:commentExtensible w16cex:durableId="7BA8386D" w16cex:dateUtc="2024-07-17T21:45:00Z"/>
  <w16cex:commentExtensible w16cex:durableId="4B6DFAA7" w16cex:dateUtc="2024-07-18T13:04:00Z"/>
  <w16cex:commentExtensible w16cex:durableId="7D085599" w16cex:dateUtc="2024-07-18T15:00:00Z"/>
  <w16cex:commentExtensible w16cex:durableId="0C5D30AD" w16cex:dateUtc="2024-07-22T16:20:00Z"/>
  <w16cex:commentExtensible w16cex:durableId="2A49EF3A" w16cex:dateUtc="2024-07-23T12:58:00Z"/>
  <w16cex:commentExtensible w16cex:durableId="08B59CB3" w16cex:dateUtc="2024-06-28T15:16:00Z"/>
  <w16cex:commentExtensible w16cex:durableId="22000F8E" w16cex:dateUtc="2024-06-28T16:21:00Z"/>
  <w16cex:commentExtensible w16cex:durableId="727AEB7E" w16cex:dateUtc="2024-07-17T20:05:00Z">
    <w16cex:extLst>
      <w16:ext w16:uri="{CE6994B0-6A32-4C9F-8C6B-6E91EDA988CE}">
        <cr:reactions xmlns:cr="http://schemas.microsoft.com/office/comments/2020/reactions">
          <cr:reaction reactionType="1">
            <cr:reactionInfo dateUtc="2024-07-17T21:46:26Z">
              <cr:user userId="S::jsy8@cdc.gov::c444340b-0b2f-4a36-b150-ad81ff5a1be3" userProvider="AD" userName="Benedict, Kaitlin (CDC/NCEZID/DFWED/MDB)"/>
            </cr:reactionInfo>
          </cr:reaction>
        </cr:reactions>
      </w16:ext>
    </w16cex:extLst>
  </w16cex:commentExtensible>
  <w16cex:commentExtensible w16cex:durableId="5363CAA1" w16cex:dateUtc="2024-07-22T16:24:00Z"/>
  <w16cex:commentExtensible w16cex:durableId="2A28089B" w16cex:dateUtc="2024-06-27T19:49:00Z"/>
  <w16cex:commentExtensible w16cex:durableId="12E47880" w16cex:dateUtc="2024-07-17T19:22:00Z"/>
  <w16cex:commentExtensible w16cex:durableId="77CCF5C8" w16cex:dateUtc="2024-07-17T19:22:00Z"/>
  <w16cex:commentExtensible w16cex:durableId="2A49EFF1" w16cex:dateUtc="2024-07-23T13:01:00Z"/>
  <w16cex:commentExtensible w16cex:durableId="526F96A2" w16cex:dateUtc="2024-07-15T19:37:00Z"/>
  <w16cex:commentExtensible w16cex:durableId="2A28163D" w16cex:dateUtc="2024-06-27T20:47:00Z"/>
  <w16cex:commentExtensible w16cex:durableId="2A49F16F" w16cex:dateUtc="2024-07-23T13:07:00Z"/>
  <w16cex:commentExtensible w16cex:durableId="1D274DC2" w16cex:dateUtc="2024-07-23T13:38:41.135Z"/>
  <w16cex:commentExtensible w16cex:durableId="357750A3" w16cex:dateUtc="2024-07-23T13:39:53.417Z"/>
  <w16cex:commentExtensible w16cex:durableId="2D03D64D" w16cex:dateUtc="2024-07-23T13:51:39.282Z"/>
  <w16cex:commentExtensible w16cex:durableId="051BCD1B" w16cex:dateUtc="2024-07-23T14:09:11.401Z"/>
  <w16cex:commentExtensible w16cex:durableId="60C5A6A4" w16cex:dateUtc="2024-07-24T14:32:05.759Z"/>
</w16cex:commentsExtensible>
</file>

<file path=word/commentsIds.xml><?xml version="1.0" encoding="utf-8"?>
<w16cid:commentsIds xmlns:mc="http://schemas.openxmlformats.org/markup-compatibility/2006" xmlns:w16cid="http://schemas.microsoft.com/office/word/2016/wordml/cid" mc:Ignorable="w16cid">
  <w16cid:commentId w16cid:paraId="08AEC284" w16cid:durableId="148EA079"/>
  <w16cid:commentId w16cid:paraId="337AC393" w16cid:durableId="227DA6D3"/>
  <w16cid:commentId w16cid:paraId="5788794B" w16cid:durableId="7BA8386D"/>
  <w16cid:commentId w16cid:paraId="115088DE" w16cid:durableId="4B6DFAA7"/>
  <w16cid:commentId w16cid:paraId="0E9AA857" w16cid:durableId="7D085599"/>
  <w16cid:commentId w16cid:paraId="0205CD03" w16cid:durableId="0C5D30AD"/>
  <w16cid:commentId w16cid:paraId="19C6946E" w16cid:durableId="2A49EF3A"/>
  <w16cid:commentId w16cid:paraId="6C2DE954" w16cid:durableId="08B59CB3"/>
  <w16cid:commentId w16cid:paraId="33791263" w16cid:durableId="22000F8E"/>
  <w16cid:commentId w16cid:paraId="2FFB4AE7" w16cid:durableId="727AEB7E"/>
  <w16cid:commentId w16cid:paraId="2D9361EB" w16cid:durableId="5363CAA1"/>
  <w16cid:commentId w16cid:paraId="115EB1A0" w16cid:durableId="2A28089B"/>
  <w16cid:commentId w16cid:paraId="24C2DB53" w16cid:durableId="12E47880"/>
  <w16cid:commentId w16cid:paraId="1BE10FDA" w16cid:durableId="77CCF5C8"/>
  <w16cid:commentId w16cid:paraId="6F287AF7" w16cid:durableId="2A49EFF1"/>
  <w16cid:commentId w16cid:paraId="3BB07BF5" w16cid:durableId="526F96A2"/>
  <w16cid:commentId w16cid:paraId="62F3B1E7" w16cid:durableId="2A28163D"/>
  <w16cid:commentId w16cid:paraId="6B4450AF" w16cid:durableId="2A49F16F"/>
  <w16cid:commentId w16cid:paraId="5639000F" w16cid:durableId="1D274DC2"/>
  <w16cid:commentId w16cid:paraId="4058B207" w16cid:durableId="357750A3"/>
  <w16cid:commentId w16cid:paraId="55DE4C38" w16cid:durableId="2D03D64D"/>
  <w16cid:commentId w16cid:paraId="06CF6F67" w16cid:durableId="051BCD1B"/>
  <w16cid:commentId w16cid:paraId="666A83C9" w16cid:durableId="60C5A6A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834FF"/>
    <w:multiLevelType w:val="hybridMultilevel"/>
    <w:tmpl w:val="BE94D11C"/>
    <w:lvl w:ilvl="0" w:tplc="977617DA">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3D342C7C"/>
    <w:multiLevelType w:val="hybridMultilevel"/>
    <w:tmpl w:val="254C4A1E"/>
    <w:lvl w:ilvl="0" w:tplc="977617DA">
      <w:numFmt w:val="bullet"/>
      <w:lvlText w:val="-"/>
      <w:lvlJc w:val="left"/>
      <w:pPr>
        <w:ind w:left="720" w:hanging="360"/>
      </w:pPr>
      <w:rPr>
        <w:rFonts w:hint="default" w:ascii="Calibri" w:hAnsi="Calibri" w:cs="Calibri" w:eastAsiaTheme="minorHAnsi"/>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69CA2C80"/>
    <w:multiLevelType w:val="hybridMultilevel"/>
    <w:tmpl w:val="B56A381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75AB791C"/>
    <w:multiLevelType w:val="hybridMultilevel"/>
    <w:tmpl w:val="7B7E07B2"/>
    <w:lvl w:ilvl="0" w:tplc="977617DA">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981840114">
    <w:abstractNumId w:val="2"/>
  </w:num>
  <w:num w:numId="2" w16cid:durableId="1107580094">
    <w:abstractNumId w:val="3"/>
  </w:num>
  <w:num w:numId="3" w16cid:durableId="310255882">
    <w:abstractNumId w:val="1"/>
  </w:num>
  <w:num w:numId="4" w16cid:durableId="1311136367">
    <w:abstractNumId w:val="0"/>
  </w:num>
</w:numbering>
</file>

<file path=word/people.xml><?xml version="1.0" encoding="utf-8"?>
<w15:people xmlns:mc="http://schemas.openxmlformats.org/markup-compatibility/2006" xmlns:w15="http://schemas.microsoft.com/office/word/2012/wordml" mc:Ignorable="w15">
  <w15:person w15:author="Fearon Scales, Michelle (CDC/NCEZID/DFWED/MDB)">
    <w15:presenceInfo w15:providerId="AD" w15:userId="S::utg5@cdc.gov::8df7eca6-7a72-4ecf-a2d3-b1c3b272fd3d"/>
  </w15:person>
  <w15:person w15:author="Toda, Mitsuru (CDC/NCEZID/DFWED/MDB)">
    <w15:presenceInfo w15:providerId="AD" w15:userId="S::nrk7@cdc.gov::946c4118-de82-4896-afa1-37a8fdb1879b"/>
  </w15:person>
  <w15:person w15:author="Benedict, Kaitlin (CDC/NCEZID/DFWED/MDB)">
    <w15:presenceInfo w15:providerId="AD" w15:userId="S::jsy8@cdc.gov::c444340b-0b2f-4a36-b150-ad81ff5a1be3"/>
  </w15:person>
  <w15:person w15:author="Rajeev, Malavika (CDC/NCEZID/DFWED/MDB)">
    <w15:presenceInfo w15:providerId="AD" w15:userId="S::ruv0@cdc.gov::c7996fc2-eff9-42e3-8a9a-18f9a2244c10"/>
  </w15:person>
  <w15:person w15:author="Massey, Jason (CDC/NCEZID/DFWED/OD)">
    <w15:presenceInfo w15:providerId="AD" w15:userId="S::qne4@cdc.gov::e9837f1d-449f-498e-bb4a-075ee1404c6d"/>
  </w15:person>
  <w15:person w15:author="Williams, Samantha (CDC/NCEZID/DFWED/MDB)">
    <w15:presenceInfo w15:providerId="AD" w15:userId="S::pog3@cdc.gov::aeb4181f-43a1-45fd-8b64-0e33aa934d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tru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927"/>
    <w:rsid w:val="000121D2"/>
    <w:rsid w:val="00022B0C"/>
    <w:rsid w:val="00030ABD"/>
    <w:rsid w:val="00083C79"/>
    <w:rsid w:val="000856F8"/>
    <w:rsid w:val="00092BB4"/>
    <w:rsid w:val="000D397C"/>
    <w:rsid w:val="000E1A47"/>
    <w:rsid w:val="000F7A9A"/>
    <w:rsid w:val="0011449D"/>
    <w:rsid w:val="00216484"/>
    <w:rsid w:val="00221EA6"/>
    <w:rsid w:val="0025159D"/>
    <w:rsid w:val="002A3809"/>
    <w:rsid w:val="002B3BD6"/>
    <w:rsid w:val="002D29E6"/>
    <w:rsid w:val="002E0587"/>
    <w:rsid w:val="002E7322"/>
    <w:rsid w:val="002F3F05"/>
    <w:rsid w:val="00314490"/>
    <w:rsid w:val="0031652E"/>
    <w:rsid w:val="003239FC"/>
    <w:rsid w:val="00375383"/>
    <w:rsid w:val="003B34BE"/>
    <w:rsid w:val="003D5ED7"/>
    <w:rsid w:val="003E40CF"/>
    <w:rsid w:val="003F709A"/>
    <w:rsid w:val="0041546F"/>
    <w:rsid w:val="00461E5E"/>
    <w:rsid w:val="004B0E50"/>
    <w:rsid w:val="004B147F"/>
    <w:rsid w:val="004D71E8"/>
    <w:rsid w:val="004E7383"/>
    <w:rsid w:val="005036EF"/>
    <w:rsid w:val="00534A43"/>
    <w:rsid w:val="00546927"/>
    <w:rsid w:val="005799AE"/>
    <w:rsid w:val="005A15D7"/>
    <w:rsid w:val="005A5443"/>
    <w:rsid w:val="005B471D"/>
    <w:rsid w:val="00604A7C"/>
    <w:rsid w:val="006440D1"/>
    <w:rsid w:val="0064467B"/>
    <w:rsid w:val="006556B8"/>
    <w:rsid w:val="0067116A"/>
    <w:rsid w:val="00677FA3"/>
    <w:rsid w:val="006C13DA"/>
    <w:rsid w:val="006D2F68"/>
    <w:rsid w:val="006E11C5"/>
    <w:rsid w:val="006E4192"/>
    <w:rsid w:val="00710279"/>
    <w:rsid w:val="00717932"/>
    <w:rsid w:val="00717F84"/>
    <w:rsid w:val="00755F7B"/>
    <w:rsid w:val="007A078E"/>
    <w:rsid w:val="007C1267"/>
    <w:rsid w:val="007D2CA0"/>
    <w:rsid w:val="007D5F4F"/>
    <w:rsid w:val="007E5FCA"/>
    <w:rsid w:val="007E649C"/>
    <w:rsid w:val="008047BF"/>
    <w:rsid w:val="008106D2"/>
    <w:rsid w:val="008220A4"/>
    <w:rsid w:val="00866906"/>
    <w:rsid w:val="008A3288"/>
    <w:rsid w:val="008D1335"/>
    <w:rsid w:val="00957F69"/>
    <w:rsid w:val="00982CDA"/>
    <w:rsid w:val="009B55ED"/>
    <w:rsid w:val="009D4DF7"/>
    <w:rsid w:val="009E5FED"/>
    <w:rsid w:val="009E7581"/>
    <w:rsid w:val="009F2860"/>
    <w:rsid w:val="00A0369A"/>
    <w:rsid w:val="00A60790"/>
    <w:rsid w:val="00AD124F"/>
    <w:rsid w:val="00AD62B6"/>
    <w:rsid w:val="00B33DF0"/>
    <w:rsid w:val="00B44851"/>
    <w:rsid w:val="00B53CF4"/>
    <w:rsid w:val="00B55107"/>
    <w:rsid w:val="00BA0B3D"/>
    <w:rsid w:val="00BB4205"/>
    <w:rsid w:val="00C56D4B"/>
    <w:rsid w:val="00C856EF"/>
    <w:rsid w:val="00CA210F"/>
    <w:rsid w:val="00CB0B70"/>
    <w:rsid w:val="00CC4696"/>
    <w:rsid w:val="00CD1278"/>
    <w:rsid w:val="00CD164C"/>
    <w:rsid w:val="00CD70D4"/>
    <w:rsid w:val="00D13594"/>
    <w:rsid w:val="00D228CF"/>
    <w:rsid w:val="00D4443D"/>
    <w:rsid w:val="00D75926"/>
    <w:rsid w:val="00D82595"/>
    <w:rsid w:val="00DD5C46"/>
    <w:rsid w:val="00DE2733"/>
    <w:rsid w:val="00DE297A"/>
    <w:rsid w:val="00DF4925"/>
    <w:rsid w:val="00E12103"/>
    <w:rsid w:val="00E20A5D"/>
    <w:rsid w:val="00E32FA1"/>
    <w:rsid w:val="00E424B6"/>
    <w:rsid w:val="00E45557"/>
    <w:rsid w:val="00E543A8"/>
    <w:rsid w:val="00E813C4"/>
    <w:rsid w:val="00EE1948"/>
    <w:rsid w:val="00EE40A8"/>
    <w:rsid w:val="00F03F27"/>
    <w:rsid w:val="00F0721D"/>
    <w:rsid w:val="00F26EB3"/>
    <w:rsid w:val="00F94FC2"/>
    <w:rsid w:val="00FA4EF8"/>
    <w:rsid w:val="00FD41DA"/>
    <w:rsid w:val="00FD4FFB"/>
    <w:rsid w:val="00FE3E58"/>
    <w:rsid w:val="012BF4FA"/>
    <w:rsid w:val="01726AEC"/>
    <w:rsid w:val="02D67CB2"/>
    <w:rsid w:val="03661DD5"/>
    <w:rsid w:val="03BB0DAB"/>
    <w:rsid w:val="03C6D39C"/>
    <w:rsid w:val="03EC4285"/>
    <w:rsid w:val="04917DA5"/>
    <w:rsid w:val="0531CBE2"/>
    <w:rsid w:val="0607631F"/>
    <w:rsid w:val="06B40941"/>
    <w:rsid w:val="06E972F7"/>
    <w:rsid w:val="0722AEDD"/>
    <w:rsid w:val="07295961"/>
    <w:rsid w:val="0954BD2A"/>
    <w:rsid w:val="0A6EFE39"/>
    <w:rsid w:val="0AB5FBD7"/>
    <w:rsid w:val="0AEFD42A"/>
    <w:rsid w:val="0C28A8E1"/>
    <w:rsid w:val="0D7D7434"/>
    <w:rsid w:val="0D8A1FF9"/>
    <w:rsid w:val="0DAB5CDF"/>
    <w:rsid w:val="0DC69162"/>
    <w:rsid w:val="0E72C364"/>
    <w:rsid w:val="0F52D8E9"/>
    <w:rsid w:val="0FBE94F8"/>
    <w:rsid w:val="0FBE94F8"/>
    <w:rsid w:val="1108134A"/>
    <w:rsid w:val="138FE592"/>
    <w:rsid w:val="14060530"/>
    <w:rsid w:val="15A53451"/>
    <w:rsid w:val="16CF97DE"/>
    <w:rsid w:val="174B25B1"/>
    <w:rsid w:val="17FEE12E"/>
    <w:rsid w:val="18F3393C"/>
    <w:rsid w:val="1921C9B4"/>
    <w:rsid w:val="1A7FC706"/>
    <w:rsid w:val="1D129736"/>
    <w:rsid w:val="1D66EAAF"/>
    <w:rsid w:val="1E9551CF"/>
    <w:rsid w:val="1ECA0234"/>
    <w:rsid w:val="1F2CF238"/>
    <w:rsid w:val="2008C205"/>
    <w:rsid w:val="20510803"/>
    <w:rsid w:val="224F576B"/>
    <w:rsid w:val="22784CC0"/>
    <w:rsid w:val="229CD358"/>
    <w:rsid w:val="239D3137"/>
    <w:rsid w:val="23A9657A"/>
    <w:rsid w:val="240F9308"/>
    <w:rsid w:val="24174540"/>
    <w:rsid w:val="269E4E28"/>
    <w:rsid w:val="26B113C3"/>
    <w:rsid w:val="2711FE09"/>
    <w:rsid w:val="2755F056"/>
    <w:rsid w:val="2851CD99"/>
    <w:rsid w:val="28D72F10"/>
    <w:rsid w:val="2901D4C6"/>
    <w:rsid w:val="29994027"/>
    <w:rsid w:val="2A05CB21"/>
    <w:rsid w:val="2A461C1A"/>
    <w:rsid w:val="2A54FB28"/>
    <w:rsid w:val="2ACDFB2F"/>
    <w:rsid w:val="2CDEB922"/>
    <w:rsid w:val="2CFBE8DF"/>
    <w:rsid w:val="2D75EADF"/>
    <w:rsid w:val="2D86BE84"/>
    <w:rsid w:val="2D8D0E86"/>
    <w:rsid w:val="30FD6AF1"/>
    <w:rsid w:val="31808C9B"/>
    <w:rsid w:val="32C2E876"/>
    <w:rsid w:val="36008603"/>
    <w:rsid w:val="36153786"/>
    <w:rsid w:val="387D7561"/>
    <w:rsid w:val="38DAB7DE"/>
    <w:rsid w:val="39AE848E"/>
    <w:rsid w:val="39E13974"/>
    <w:rsid w:val="39F5EEA4"/>
    <w:rsid w:val="3C7F94D5"/>
    <w:rsid w:val="3C84790A"/>
    <w:rsid w:val="3D4413E3"/>
    <w:rsid w:val="3D6160CF"/>
    <w:rsid w:val="3E8FDF49"/>
    <w:rsid w:val="3F55837D"/>
    <w:rsid w:val="40DA3270"/>
    <w:rsid w:val="4136BFFA"/>
    <w:rsid w:val="414F5DBD"/>
    <w:rsid w:val="415F17BD"/>
    <w:rsid w:val="41D51BDA"/>
    <w:rsid w:val="42641B70"/>
    <w:rsid w:val="448E89D8"/>
    <w:rsid w:val="4560C7CE"/>
    <w:rsid w:val="45639420"/>
    <w:rsid w:val="471089EC"/>
    <w:rsid w:val="47BDA7F4"/>
    <w:rsid w:val="4ACE4ABA"/>
    <w:rsid w:val="4CA28A5A"/>
    <w:rsid w:val="4D0B7BAB"/>
    <w:rsid w:val="4D7004C1"/>
    <w:rsid w:val="4DA1D5CA"/>
    <w:rsid w:val="4EB4B373"/>
    <w:rsid w:val="4F29C414"/>
    <w:rsid w:val="4F83887D"/>
    <w:rsid w:val="4FE4F0D1"/>
    <w:rsid w:val="5102841F"/>
    <w:rsid w:val="516AE910"/>
    <w:rsid w:val="51A9D7AD"/>
    <w:rsid w:val="522CA468"/>
    <w:rsid w:val="535661BF"/>
    <w:rsid w:val="55367624"/>
    <w:rsid w:val="56B72FCA"/>
    <w:rsid w:val="57FCBB4C"/>
    <w:rsid w:val="58F95064"/>
    <w:rsid w:val="5AFAA9B0"/>
    <w:rsid w:val="5AFD9752"/>
    <w:rsid w:val="5B0F09CB"/>
    <w:rsid w:val="5B213435"/>
    <w:rsid w:val="5B3D7863"/>
    <w:rsid w:val="5C4E83D5"/>
    <w:rsid w:val="5DB557BF"/>
    <w:rsid w:val="5DC13085"/>
    <w:rsid w:val="5EF19ED9"/>
    <w:rsid w:val="5F4A2DDF"/>
    <w:rsid w:val="5FA1BF28"/>
    <w:rsid w:val="608D6F3A"/>
    <w:rsid w:val="60FC6305"/>
    <w:rsid w:val="6164670C"/>
    <w:rsid w:val="61AC16E8"/>
    <w:rsid w:val="61F15F9C"/>
    <w:rsid w:val="62CD0444"/>
    <w:rsid w:val="62FC6B12"/>
    <w:rsid w:val="6365179E"/>
    <w:rsid w:val="63E3415B"/>
    <w:rsid w:val="64925D96"/>
    <w:rsid w:val="649A7430"/>
    <w:rsid w:val="64A490AE"/>
    <w:rsid w:val="6808AFAA"/>
    <w:rsid w:val="68D5FB61"/>
    <w:rsid w:val="69C46FCF"/>
    <w:rsid w:val="6A07F299"/>
    <w:rsid w:val="6B2EE7CC"/>
    <w:rsid w:val="6C43E7F1"/>
    <w:rsid w:val="6C7A26EB"/>
    <w:rsid w:val="6E9CC4FB"/>
    <w:rsid w:val="6EE4303C"/>
    <w:rsid w:val="70960E48"/>
    <w:rsid w:val="70D582C7"/>
    <w:rsid w:val="71913054"/>
    <w:rsid w:val="7227EE6B"/>
    <w:rsid w:val="7250E632"/>
    <w:rsid w:val="7278C96E"/>
    <w:rsid w:val="7290770A"/>
    <w:rsid w:val="72A1420A"/>
    <w:rsid w:val="72BC991A"/>
    <w:rsid w:val="755115F5"/>
    <w:rsid w:val="773FA2F9"/>
    <w:rsid w:val="77BDE4F6"/>
    <w:rsid w:val="77D2A3E6"/>
    <w:rsid w:val="79C7542C"/>
    <w:rsid w:val="79D765AC"/>
    <w:rsid w:val="7A260E3F"/>
    <w:rsid w:val="7B54ECAF"/>
    <w:rsid w:val="7BC134A2"/>
    <w:rsid w:val="7CC0AC6B"/>
    <w:rsid w:val="7D603D37"/>
    <w:rsid w:val="7DCA1433"/>
    <w:rsid w:val="7F9F0A66"/>
    <w:rsid w:val="7FD7603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A420F"/>
  <w15:chartTrackingRefBased/>
  <w15:docId w15:val="{E7C8422F-468A-4669-88CE-CB2ED5411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4E7383"/>
    <w:pPr>
      <w:ind w:left="720"/>
      <w:contextualSpacing/>
    </w:pPr>
  </w:style>
  <w:style w:type="table" w:styleId="TableGrid">
    <w:name w:val="Table Grid"/>
    <w:basedOn w:val="TableNormal"/>
    <w:uiPriority w:val="39"/>
    <w:rsid w:val="00FE3E5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CommentReference">
    <w:name w:val="annotation reference"/>
    <w:basedOn w:val="DefaultParagraphFont"/>
    <w:uiPriority w:val="99"/>
    <w:semiHidden/>
    <w:unhideWhenUsed/>
    <w:rsid w:val="00314490"/>
    <w:rPr>
      <w:sz w:val="16"/>
      <w:szCs w:val="16"/>
    </w:rPr>
  </w:style>
  <w:style w:type="paragraph" w:styleId="CommentText">
    <w:name w:val="annotation text"/>
    <w:basedOn w:val="Normal"/>
    <w:link w:val="CommentTextChar"/>
    <w:uiPriority w:val="99"/>
    <w:unhideWhenUsed/>
    <w:rsid w:val="00314490"/>
    <w:pPr>
      <w:spacing w:line="240" w:lineRule="auto"/>
    </w:pPr>
    <w:rPr>
      <w:sz w:val="20"/>
      <w:szCs w:val="20"/>
    </w:rPr>
  </w:style>
  <w:style w:type="character" w:styleId="CommentTextChar" w:customStyle="1">
    <w:name w:val="Comment Text Char"/>
    <w:basedOn w:val="DefaultParagraphFont"/>
    <w:link w:val="CommentText"/>
    <w:uiPriority w:val="99"/>
    <w:rsid w:val="00314490"/>
    <w:rPr>
      <w:sz w:val="20"/>
      <w:szCs w:val="20"/>
    </w:rPr>
  </w:style>
  <w:style w:type="paragraph" w:styleId="CommentSubject">
    <w:name w:val="annotation subject"/>
    <w:basedOn w:val="CommentText"/>
    <w:next w:val="CommentText"/>
    <w:link w:val="CommentSubjectChar"/>
    <w:uiPriority w:val="99"/>
    <w:semiHidden/>
    <w:unhideWhenUsed/>
    <w:rsid w:val="00314490"/>
    <w:rPr>
      <w:b/>
      <w:bCs/>
    </w:rPr>
  </w:style>
  <w:style w:type="character" w:styleId="CommentSubjectChar" w:customStyle="1">
    <w:name w:val="Comment Subject Char"/>
    <w:basedOn w:val="CommentTextChar"/>
    <w:link w:val="CommentSubject"/>
    <w:uiPriority w:val="99"/>
    <w:semiHidden/>
    <w:rsid w:val="00314490"/>
    <w:rPr>
      <w:b/>
      <w:bCs/>
      <w:sz w:val="20"/>
      <w:szCs w:val="20"/>
    </w:rPr>
  </w:style>
  <w:style w:type="character" w:styleId="Hyperlink">
    <w:name w:val="Hyperlink"/>
    <w:basedOn w:val="DefaultParagraphFont"/>
    <w:uiPriority w:val="99"/>
    <w:semiHidden/>
    <w:unhideWhenUsed/>
    <w:rsid w:val="00F0721D"/>
    <w:rPr>
      <w:color w:val="0000FF"/>
      <w:u w:val="single"/>
    </w:rPr>
  </w:style>
  <w:style w:type="paragraph" w:styleId="Revision">
    <w:name w:val="Revision"/>
    <w:hidden/>
    <w:uiPriority w:val="99"/>
    <w:semiHidden/>
    <w:rsid w:val="002F3F05"/>
    <w:pPr>
      <w:spacing w:after="0" w:line="240" w:lineRule="auto"/>
    </w:pPr>
  </w:style>
  <w:style xmlns:w14="http://schemas.microsoft.com/office/word/2010/wordml" xmlns:mc="http://schemas.openxmlformats.org/markup-compatibility/2006" xmlns:w="http://schemas.openxmlformats.org/wordprocessingml/2006/main" w:type="character" w:styleId="Mention" w:default="1" mc:Ignorable="w14">
    <w:name xmlns:w="http://schemas.openxmlformats.org/wordprocessingml/2006/main" w:val="Mention"/>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98704">
      <w:bodyDiv w:val="1"/>
      <w:marLeft w:val="0"/>
      <w:marRight w:val="0"/>
      <w:marTop w:val="0"/>
      <w:marBottom w:val="0"/>
      <w:divBdr>
        <w:top w:val="none" w:sz="0" w:space="0" w:color="auto"/>
        <w:left w:val="none" w:sz="0" w:space="0" w:color="auto"/>
        <w:bottom w:val="none" w:sz="0" w:space="0" w:color="auto"/>
        <w:right w:val="none" w:sz="0" w:space="0" w:color="auto"/>
      </w:divBdr>
      <w:divsChild>
        <w:div w:id="981274195">
          <w:marLeft w:val="0"/>
          <w:marRight w:val="0"/>
          <w:marTop w:val="0"/>
          <w:marBottom w:val="0"/>
          <w:divBdr>
            <w:top w:val="none" w:sz="0" w:space="0" w:color="auto"/>
            <w:left w:val="none" w:sz="0" w:space="0" w:color="auto"/>
            <w:bottom w:val="none" w:sz="0" w:space="0" w:color="auto"/>
            <w:right w:val="none" w:sz="0" w:space="0" w:color="auto"/>
          </w:divBdr>
        </w:div>
      </w:divsChild>
    </w:div>
    <w:div w:id="172184292">
      <w:bodyDiv w:val="1"/>
      <w:marLeft w:val="0"/>
      <w:marRight w:val="0"/>
      <w:marTop w:val="0"/>
      <w:marBottom w:val="0"/>
      <w:divBdr>
        <w:top w:val="none" w:sz="0" w:space="0" w:color="auto"/>
        <w:left w:val="none" w:sz="0" w:space="0" w:color="auto"/>
        <w:bottom w:val="none" w:sz="0" w:space="0" w:color="auto"/>
        <w:right w:val="none" w:sz="0" w:space="0" w:color="auto"/>
      </w:divBdr>
      <w:divsChild>
        <w:div w:id="360277810">
          <w:marLeft w:val="0"/>
          <w:marRight w:val="0"/>
          <w:marTop w:val="0"/>
          <w:marBottom w:val="0"/>
          <w:divBdr>
            <w:top w:val="none" w:sz="0" w:space="0" w:color="auto"/>
            <w:left w:val="none" w:sz="0" w:space="0" w:color="auto"/>
            <w:bottom w:val="none" w:sz="0" w:space="0" w:color="auto"/>
            <w:right w:val="none" w:sz="0" w:space="0" w:color="auto"/>
          </w:divBdr>
        </w:div>
      </w:divsChild>
    </w:div>
    <w:div w:id="183254706">
      <w:bodyDiv w:val="1"/>
      <w:marLeft w:val="0"/>
      <w:marRight w:val="0"/>
      <w:marTop w:val="0"/>
      <w:marBottom w:val="0"/>
      <w:divBdr>
        <w:top w:val="none" w:sz="0" w:space="0" w:color="auto"/>
        <w:left w:val="none" w:sz="0" w:space="0" w:color="auto"/>
        <w:bottom w:val="none" w:sz="0" w:space="0" w:color="auto"/>
        <w:right w:val="none" w:sz="0" w:space="0" w:color="auto"/>
      </w:divBdr>
      <w:divsChild>
        <w:div w:id="713820574">
          <w:marLeft w:val="0"/>
          <w:marRight w:val="0"/>
          <w:marTop w:val="0"/>
          <w:marBottom w:val="0"/>
          <w:divBdr>
            <w:top w:val="none" w:sz="0" w:space="0" w:color="auto"/>
            <w:left w:val="none" w:sz="0" w:space="0" w:color="auto"/>
            <w:bottom w:val="none" w:sz="0" w:space="0" w:color="auto"/>
            <w:right w:val="none" w:sz="0" w:space="0" w:color="auto"/>
          </w:divBdr>
        </w:div>
      </w:divsChild>
    </w:div>
    <w:div w:id="216430460">
      <w:bodyDiv w:val="1"/>
      <w:marLeft w:val="0"/>
      <w:marRight w:val="0"/>
      <w:marTop w:val="0"/>
      <w:marBottom w:val="0"/>
      <w:divBdr>
        <w:top w:val="none" w:sz="0" w:space="0" w:color="auto"/>
        <w:left w:val="none" w:sz="0" w:space="0" w:color="auto"/>
        <w:bottom w:val="none" w:sz="0" w:space="0" w:color="auto"/>
        <w:right w:val="none" w:sz="0" w:space="0" w:color="auto"/>
      </w:divBdr>
      <w:divsChild>
        <w:div w:id="1174106450">
          <w:marLeft w:val="0"/>
          <w:marRight w:val="0"/>
          <w:marTop w:val="0"/>
          <w:marBottom w:val="0"/>
          <w:divBdr>
            <w:top w:val="none" w:sz="0" w:space="0" w:color="auto"/>
            <w:left w:val="none" w:sz="0" w:space="0" w:color="auto"/>
            <w:bottom w:val="none" w:sz="0" w:space="0" w:color="auto"/>
            <w:right w:val="none" w:sz="0" w:space="0" w:color="auto"/>
          </w:divBdr>
        </w:div>
      </w:divsChild>
    </w:div>
    <w:div w:id="221716483">
      <w:bodyDiv w:val="1"/>
      <w:marLeft w:val="0"/>
      <w:marRight w:val="0"/>
      <w:marTop w:val="0"/>
      <w:marBottom w:val="0"/>
      <w:divBdr>
        <w:top w:val="none" w:sz="0" w:space="0" w:color="auto"/>
        <w:left w:val="none" w:sz="0" w:space="0" w:color="auto"/>
        <w:bottom w:val="none" w:sz="0" w:space="0" w:color="auto"/>
        <w:right w:val="none" w:sz="0" w:space="0" w:color="auto"/>
      </w:divBdr>
      <w:divsChild>
        <w:div w:id="240020021">
          <w:marLeft w:val="0"/>
          <w:marRight w:val="0"/>
          <w:marTop w:val="0"/>
          <w:marBottom w:val="0"/>
          <w:divBdr>
            <w:top w:val="none" w:sz="0" w:space="0" w:color="auto"/>
            <w:left w:val="none" w:sz="0" w:space="0" w:color="auto"/>
            <w:bottom w:val="none" w:sz="0" w:space="0" w:color="auto"/>
            <w:right w:val="none" w:sz="0" w:space="0" w:color="auto"/>
          </w:divBdr>
        </w:div>
      </w:divsChild>
    </w:div>
    <w:div w:id="386029574">
      <w:bodyDiv w:val="1"/>
      <w:marLeft w:val="0"/>
      <w:marRight w:val="0"/>
      <w:marTop w:val="0"/>
      <w:marBottom w:val="0"/>
      <w:divBdr>
        <w:top w:val="none" w:sz="0" w:space="0" w:color="auto"/>
        <w:left w:val="none" w:sz="0" w:space="0" w:color="auto"/>
        <w:bottom w:val="none" w:sz="0" w:space="0" w:color="auto"/>
        <w:right w:val="none" w:sz="0" w:space="0" w:color="auto"/>
      </w:divBdr>
      <w:divsChild>
        <w:div w:id="701324752">
          <w:marLeft w:val="0"/>
          <w:marRight w:val="0"/>
          <w:marTop w:val="0"/>
          <w:marBottom w:val="0"/>
          <w:divBdr>
            <w:top w:val="none" w:sz="0" w:space="0" w:color="auto"/>
            <w:left w:val="none" w:sz="0" w:space="0" w:color="auto"/>
            <w:bottom w:val="none" w:sz="0" w:space="0" w:color="auto"/>
            <w:right w:val="none" w:sz="0" w:space="0" w:color="auto"/>
          </w:divBdr>
        </w:div>
      </w:divsChild>
    </w:div>
    <w:div w:id="624195974">
      <w:bodyDiv w:val="1"/>
      <w:marLeft w:val="0"/>
      <w:marRight w:val="0"/>
      <w:marTop w:val="0"/>
      <w:marBottom w:val="0"/>
      <w:divBdr>
        <w:top w:val="none" w:sz="0" w:space="0" w:color="auto"/>
        <w:left w:val="none" w:sz="0" w:space="0" w:color="auto"/>
        <w:bottom w:val="none" w:sz="0" w:space="0" w:color="auto"/>
        <w:right w:val="none" w:sz="0" w:space="0" w:color="auto"/>
      </w:divBdr>
      <w:divsChild>
        <w:div w:id="201597465">
          <w:marLeft w:val="0"/>
          <w:marRight w:val="0"/>
          <w:marTop w:val="0"/>
          <w:marBottom w:val="0"/>
          <w:divBdr>
            <w:top w:val="none" w:sz="0" w:space="0" w:color="auto"/>
            <w:left w:val="none" w:sz="0" w:space="0" w:color="auto"/>
            <w:bottom w:val="none" w:sz="0" w:space="0" w:color="auto"/>
            <w:right w:val="none" w:sz="0" w:space="0" w:color="auto"/>
          </w:divBdr>
        </w:div>
      </w:divsChild>
    </w:div>
    <w:div w:id="755637705">
      <w:bodyDiv w:val="1"/>
      <w:marLeft w:val="0"/>
      <w:marRight w:val="0"/>
      <w:marTop w:val="0"/>
      <w:marBottom w:val="0"/>
      <w:divBdr>
        <w:top w:val="none" w:sz="0" w:space="0" w:color="auto"/>
        <w:left w:val="none" w:sz="0" w:space="0" w:color="auto"/>
        <w:bottom w:val="none" w:sz="0" w:space="0" w:color="auto"/>
        <w:right w:val="none" w:sz="0" w:space="0" w:color="auto"/>
      </w:divBdr>
      <w:divsChild>
        <w:div w:id="1919437914">
          <w:marLeft w:val="0"/>
          <w:marRight w:val="0"/>
          <w:marTop w:val="0"/>
          <w:marBottom w:val="0"/>
          <w:divBdr>
            <w:top w:val="none" w:sz="0" w:space="0" w:color="auto"/>
            <w:left w:val="none" w:sz="0" w:space="0" w:color="auto"/>
            <w:bottom w:val="none" w:sz="0" w:space="0" w:color="auto"/>
            <w:right w:val="none" w:sz="0" w:space="0" w:color="auto"/>
          </w:divBdr>
        </w:div>
      </w:divsChild>
    </w:div>
    <w:div w:id="844244463">
      <w:bodyDiv w:val="1"/>
      <w:marLeft w:val="0"/>
      <w:marRight w:val="0"/>
      <w:marTop w:val="0"/>
      <w:marBottom w:val="0"/>
      <w:divBdr>
        <w:top w:val="none" w:sz="0" w:space="0" w:color="auto"/>
        <w:left w:val="none" w:sz="0" w:space="0" w:color="auto"/>
        <w:bottom w:val="none" w:sz="0" w:space="0" w:color="auto"/>
        <w:right w:val="none" w:sz="0" w:space="0" w:color="auto"/>
      </w:divBdr>
      <w:divsChild>
        <w:div w:id="2111049146">
          <w:marLeft w:val="0"/>
          <w:marRight w:val="0"/>
          <w:marTop w:val="0"/>
          <w:marBottom w:val="0"/>
          <w:divBdr>
            <w:top w:val="none" w:sz="0" w:space="0" w:color="auto"/>
            <w:left w:val="none" w:sz="0" w:space="0" w:color="auto"/>
            <w:bottom w:val="none" w:sz="0" w:space="0" w:color="auto"/>
            <w:right w:val="none" w:sz="0" w:space="0" w:color="auto"/>
          </w:divBdr>
        </w:div>
      </w:divsChild>
    </w:div>
    <w:div w:id="864173276">
      <w:bodyDiv w:val="1"/>
      <w:marLeft w:val="0"/>
      <w:marRight w:val="0"/>
      <w:marTop w:val="0"/>
      <w:marBottom w:val="0"/>
      <w:divBdr>
        <w:top w:val="none" w:sz="0" w:space="0" w:color="auto"/>
        <w:left w:val="none" w:sz="0" w:space="0" w:color="auto"/>
        <w:bottom w:val="none" w:sz="0" w:space="0" w:color="auto"/>
        <w:right w:val="none" w:sz="0" w:space="0" w:color="auto"/>
      </w:divBdr>
      <w:divsChild>
        <w:div w:id="374232618">
          <w:marLeft w:val="0"/>
          <w:marRight w:val="0"/>
          <w:marTop w:val="0"/>
          <w:marBottom w:val="0"/>
          <w:divBdr>
            <w:top w:val="none" w:sz="0" w:space="0" w:color="auto"/>
            <w:left w:val="none" w:sz="0" w:space="0" w:color="auto"/>
            <w:bottom w:val="none" w:sz="0" w:space="0" w:color="auto"/>
            <w:right w:val="none" w:sz="0" w:space="0" w:color="auto"/>
          </w:divBdr>
        </w:div>
      </w:divsChild>
    </w:div>
    <w:div w:id="890699793">
      <w:bodyDiv w:val="1"/>
      <w:marLeft w:val="0"/>
      <w:marRight w:val="0"/>
      <w:marTop w:val="0"/>
      <w:marBottom w:val="0"/>
      <w:divBdr>
        <w:top w:val="none" w:sz="0" w:space="0" w:color="auto"/>
        <w:left w:val="none" w:sz="0" w:space="0" w:color="auto"/>
        <w:bottom w:val="none" w:sz="0" w:space="0" w:color="auto"/>
        <w:right w:val="none" w:sz="0" w:space="0" w:color="auto"/>
      </w:divBdr>
      <w:divsChild>
        <w:div w:id="1533299512">
          <w:marLeft w:val="0"/>
          <w:marRight w:val="0"/>
          <w:marTop w:val="0"/>
          <w:marBottom w:val="0"/>
          <w:divBdr>
            <w:top w:val="none" w:sz="0" w:space="0" w:color="auto"/>
            <w:left w:val="none" w:sz="0" w:space="0" w:color="auto"/>
            <w:bottom w:val="none" w:sz="0" w:space="0" w:color="auto"/>
            <w:right w:val="none" w:sz="0" w:space="0" w:color="auto"/>
          </w:divBdr>
        </w:div>
      </w:divsChild>
    </w:div>
    <w:div w:id="1044527487">
      <w:bodyDiv w:val="1"/>
      <w:marLeft w:val="0"/>
      <w:marRight w:val="0"/>
      <w:marTop w:val="0"/>
      <w:marBottom w:val="0"/>
      <w:divBdr>
        <w:top w:val="none" w:sz="0" w:space="0" w:color="auto"/>
        <w:left w:val="none" w:sz="0" w:space="0" w:color="auto"/>
        <w:bottom w:val="none" w:sz="0" w:space="0" w:color="auto"/>
        <w:right w:val="none" w:sz="0" w:space="0" w:color="auto"/>
      </w:divBdr>
      <w:divsChild>
        <w:div w:id="1400906933">
          <w:marLeft w:val="0"/>
          <w:marRight w:val="0"/>
          <w:marTop w:val="0"/>
          <w:marBottom w:val="0"/>
          <w:divBdr>
            <w:top w:val="none" w:sz="0" w:space="0" w:color="auto"/>
            <w:left w:val="none" w:sz="0" w:space="0" w:color="auto"/>
            <w:bottom w:val="none" w:sz="0" w:space="0" w:color="auto"/>
            <w:right w:val="none" w:sz="0" w:space="0" w:color="auto"/>
          </w:divBdr>
        </w:div>
      </w:divsChild>
    </w:div>
    <w:div w:id="1088387071">
      <w:bodyDiv w:val="1"/>
      <w:marLeft w:val="0"/>
      <w:marRight w:val="0"/>
      <w:marTop w:val="0"/>
      <w:marBottom w:val="0"/>
      <w:divBdr>
        <w:top w:val="none" w:sz="0" w:space="0" w:color="auto"/>
        <w:left w:val="none" w:sz="0" w:space="0" w:color="auto"/>
        <w:bottom w:val="none" w:sz="0" w:space="0" w:color="auto"/>
        <w:right w:val="none" w:sz="0" w:space="0" w:color="auto"/>
      </w:divBdr>
      <w:divsChild>
        <w:div w:id="1706784221">
          <w:marLeft w:val="0"/>
          <w:marRight w:val="0"/>
          <w:marTop w:val="0"/>
          <w:marBottom w:val="0"/>
          <w:divBdr>
            <w:top w:val="none" w:sz="0" w:space="0" w:color="auto"/>
            <w:left w:val="none" w:sz="0" w:space="0" w:color="auto"/>
            <w:bottom w:val="none" w:sz="0" w:space="0" w:color="auto"/>
            <w:right w:val="none" w:sz="0" w:space="0" w:color="auto"/>
          </w:divBdr>
        </w:div>
      </w:divsChild>
    </w:div>
    <w:div w:id="1114908061">
      <w:bodyDiv w:val="1"/>
      <w:marLeft w:val="0"/>
      <w:marRight w:val="0"/>
      <w:marTop w:val="0"/>
      <w:marBottom w:val="0"/>
      <w:divBdr>
        <w:top w:val="none" w:sz="0" w:space="0" w:color="auto"/>
        <w:left w:val="none" w:sz="0" w:space="0" w:color="auto"/>
        <w:bottom w:val="none" w:sz="0" w:space="0" w:color="auto"/>
        <w:right w:val="none" w:sz="0" w:space="0" w:color="auto"/>
      </w:divBdr>
      <w:divsChild>
        <w:div w:id="517815038">
          <w:marLeft w:val="0"/>
          <w:marRight w:val="0"/>
          <w:marTop w:val="0"/>
          <w:marBottom w:val="0"/>
          <w:divBdr>
            <w:top w:val="none" w:sz="0" w:space="0" w:color="auto"/>
            <w:left w:val="none" w:sz="0" w:space="0" w:color="auto"/>
            <w:bottom w:val="none" w:sz="0" w:space="0" w:color="auto"/>
            <w:right w:val="none" w:sz="0" w:space="0" w:color="auto"/>
          </w:divBdr>
        </w:div>
      </w:divsChild>
    </w:div>
    <w:div w:id="1127892780">
      <w:bodyDiv w:val="1"/>
      <w:marLeft w:val="0"/>
      <w:marRight w:val="0"/>
      <w:marTop w:val="0"/>
      <w:marBottom w:val="0"/>
      <w:divBdr>
        <w:top w:val="none" w:sz="0" w:space="0" w:color="auto"/>
        <w:left w:val="none" w:sz="0" w:space="0" w:color="auto"/>
        <w:bottom w:val="none" w:sz="0" w:space="0" w:color="auto"/>
        <w:right w:val="none" w:sz="0" w:space="0" w:color="auto"/>
      </w:divBdr>
      <w:divsChild>
        <w:div w:id="1767071896">
          <w:marLeft w:val="0"/>
          <w:marRight w:val="0"/>
          <w:marTop w:val="0"/>
          <w:marBottom w:val="0"/>
          <w:divBdr>
            <w:top w:val="none" w:sz="0" w:space="0" w:color="auto"/>
            <w:left w:val="none" w:sz="0" w:space="0" w:color="auto"/>
            <w:bottom w:val="none" w:sz="0" w:space="0" w:color="auto"/>
            <w:right w:val="none" w:sz="0" w:space="0" w:color="auto"/>
          </w:divBdr>
        </w:div>
      </w:divsChild>
    </w:div>
    <w:div w:id="1223298306">
      <w:bodyDiv w:val="1"/>
      <w:marLeft w:val="0"/>
      <w:marRight w:val="0"/>
      <w:marTop w:val="0"/>
      <w:marBottom w:val="0"/>
      <w:divBdr>
        <w:top w:val="none" w:sz="0" w:space="0" w:color="auto"/>
        <w:left w:val="none" w:sz="0" w:space="0" w:color="auto"/>
        <w:bottom w:val="none" w:sz="0" w:space="0" w:color="auto"/>
        <w:right w:val="none" w:sz="0" w:space="0" w:color="auto"/>
      </w:divBdr>
      <w:divsChild>
        <w:div w:id="2024697842">
          <w:marLeft w:val="0"/>
          <w:marRight w:val="0"/>
          <w:marTop w:val="0"/>
          <w:marBottom w:val="0"/>
          <w:divBdr>
            <w:top w:val="none" w:sz="0" w:space="0" w:color="auto"/>
            <w:left w:val="none" w:sz="0" w:space="0" w:color="auto"/>
            <w:bottom w:val="none" w:sz="0" w:space="0" w:color="auto"/>
            <w:right w:val="none" w:sz="0" w:space="0" w:color="auto"/>
          </w:divBdr>
        </w:div>
      </w:divsChild>
    </w:div>
    <w:div w:id="1238129446">
      <w:bodyDiv w:val="1"/>
      <w:marLeft w:val="0"/>
      <w:marRight w:val="0"/>
      <w:marTop w:val="0"/>
      <w:marBottom w:val="0"/>
      <w:divBdr>
        <w:top w:val="none" w:sz="0" w:space="0" w:color="auto"/>
        <w:left w:val="none" w:sz="0" w:space="0" w:color="auto"/>
        <w:bottom w:val="none" w:sz="0" w:space="0" w:color="auto"/>
        <w:right w:val="none" w:sz="0" w:space="0" w:color="auto"/>
      </w:divBdr>
      <w:divsChild>
        <w:div w:id="1843398365">
          <w:marLeft w:val="0"/>
          <w:marRight w:val="0"/>
          <w:marTop w:val="0"/>
          <w:marBottom w:val="0"/>
          <w:divBdr>
            <w:top w:val="none" w:sz="0" w:space="0" w:color="auto"/>
            <w:left w:val="none" w:sz="0" w:space="0" w:color="auto"/>
            <w:bottom w:val="none" w:sz="0" w:space="0" w:color="auto"/>
            <w:right w:val="none" w:sz="0" w:space="0" w:color="auto"/>
          </w:divBdr>
        </w:div>
      </w:divsChild>
    </w:div>
    <w:div w:id="1273590444">
      <w:bodyDiv w:val="1"/>
      <w:marLeft w:val="0"/>
      <w:marRight w:val="0"/>
      <w:marTop w:val="0"/>
      <w:marBottom w:val="0"/>
      <w:divBdr>
        <w:top w:val="none" w:sz="0" w:space="0" w:color="auto"/>
        <w:left w:val="none" w:sz="0" w:space="0" w:color="auto"/>
        <w:bottom w:val="none" w:sz="0" w:space="0" w:color="auto"/>
        <w:right w:val="none" w:sz="0" w:space="0" w:color="auto"/>
      </w:divBdr>
      <w:divsChild>
        <w:div w:id="1350839785">
          <w:marLeft w:val="0"/>
          <w:marRight w:val="0"/>
          <w:marTop w:val="0"/>
          <w:marBottom w:val="0"/>
          <w:divBdr>
            <w:top w:val="none" w:sz="0" w:space="0" w:color="auto"/>
            <w:left w:val="none" w:sz="0" w:space="0" w:color="auto"/>
            <w:bottom w:val="none" w:sz="0" w:space="0" w:color="auto"/>
            <w:right w:val="none" w:sz="0" w:space="0" w:color="auto"/>
          </w:divBdr>
        </w:div>
      </w:divsChild>
    </w:div>
    <w:div w:id="1371419491">
      <w:bodyDiv w:val="1"/>
      <w:marLeft w:val="0"/>
      <w:marRight w:val="0"/>
      <w:marTop w:val="0"/>
      <w:marBottom w:val="0"/>
      <w:divBdr>
        <w:top w:val="none" w:sz="0" w:space="0" w:color="auto"/>
        <w:left w:val="none" w:sz="0" w:space="0" w:color="auto"/>
        <w:bottom w:val="none" w:sz="0" w:space="0" w:color="auto"/>
        <w:right w:val="none" w:sz="0" w:space="0" w:color="auto"/>
      </w:divBdr>
      <w:divsChild>
        <w:div w:id="479734686">
          <w:marLeft w:val="0"/>
          <w:marRight w:val="0"/>
          <w:marTop w:val="0"/>
          <w:marBottom w:val="0"/>
          <w:divBdr>
            <w:top w:val="none" w:sz="0" w:space="0" w:color="auto"/>
            <w:left w:val="none" w:sz="0" w:space="0" w:color="auto"/>
            <w:bottom w:val="none" w:sz="0" w:space="0" w:color="auto"/>
            <w:right w:val="none" w:sz="0" w:space="0" w:color="auto"/>
          </w:divBdr>
        </w:div>
      </w:divsChild>
    </w:div>
    <w:div w:id="1389064667">
      <w:bodyDiv w:val="1"/>
      <w:marLeft w:val="0"/>
      <w:marRight w:val="0"/>
      <w:marTop w:val="0"/>
      <w:marBottom w:val="0"/>
      <w:divBdr>
        <w:top w:val="none" w:sz="0" w:space="0" w:color="auto"/>
        <w:left w:val="none" w:sz="0" w:space="0" w:color="auto"/>
        <w:bottom w:val="none" w:sz="0" w:space="0" w:color="auto"/>
        <w:right w:val="none" w:sz="0" w:space="0" w:color="auto"/>
      </w:divBdr>
      <w:divsChild>
        <w:div w:id="879635498">
          <w:marLeft w:val="0"/>
          <w:marRight w:val="0"/>
          <w:marTop w:val="0"/>
          <w:marBottom w:val="0"/>
          <w:divBdr>
            <w:top w:val="none" w:sz="0" w:space="0" w:color="auto"/>
            <w:left w:val="none" w:sz="0" w:space="0" w:color="auto"/>
            <w:bottom w:val="none" w:sz="0" w:space="0" w:color="auto"/>
            <w:right w:val="none" w:sz="0" w:space="0" w:color="auto"/>
          </w:divBdr>
        </w:div>
      </w:divsChild>
    </w:div>
    <w:div w:id="1507550340">
      <w:bodyDiv w:val="1"/>
      <w:marLeft w:val="0"/>
      <w:marRight w:val="0"/>
      <w:marTop w:val="0"/>
      <w:marBottom w:val="0"/>
      <w:divBdr>
        <w:top w:val="none" w:sz="0" w:space="0" w:color="auto"/>
        <w:left w:val="none" w:sz="0" w:space="0" w:color="auto"/>
        <w:bottom w:val="none" w:sz="0" w:space="0" w:color="auto"/>
        <w:right w:val="none" w:sz="0" w:space="0" w:color="auto"/>
      </w:divBdr>
      <w:divsChild>
        <w:div w:id="1924145420">
          <w:marLeft w:val="0"/>
          <w:marRight w:val="0"/>
          <w:marTop w:val="0"/>
          <w:marBottom w:val="0"/>
          <w:divBdr>
            <w:top w:val="none" w:sz="0" w:space="0" w:color="auto"/>
            <w:left w:val="none" w:sz="0" w:space="0" w:color="auto"/>
            <w:bottom w:val="none" w:sz="0" w:space="0" w:color="auto"/>
            <w:right w:val="none" w:sz="0" w:space="0" w:color="auto"/>
          </w:divBdr>
        </w:div>
      </w:divsChild>
    </w:div>
    <w:div w:id="1596670467">
      <w:bodyDiv w:val="1"/>
      <w:marLeft w:val="0"/>
      <w:marRight w:val="0"/>
      <w:marTop w:val="0"/>
      <w:marBottom w:val="0"/>
      <w:divBdr>
        <w:top w:val="none" w:sz="0" w:space="0" w:color="auto"/>
        <w:left w:val="none" w:sz="0" w:space="0" w:color="auto"/>
        <w:bottom w:val="none" w:sz="0" w:space="0" w:color="auto"/>
        <w:right w:val="none" w:sz="0" w:space="0" w:color="auto"/>
      </w:divBdr>
      <w:divsChild>
        <w:div w:id="613943389">
          <w:marLeft w:val="0"/>
          <w:marRight w:val="0"/>
          <w:marTop w:val="0"/>
          <w:marBottom w:val="0"/>
          <w:divBdr>
            <w:top w:val="none" w:sz="0" w:space="0" w:color="auto"/>
            <w:left w:val="none" w:sz="0" w:space="0" w:color="auto"/>
            <w:bottom w:val="none" w:sz="0" w:space="0" w:color="auto"/>
            <w:right w:val="none" w:sz="0" w:space="0" w:color="auto"/>
          </w:divBdr>
        </w:div>
      </w:divsChild>
    </w:div>
    <w:div w:id="1743526752">
      <w:bodyDiv w:val="1"/>
      <w:marLeft w:val="0"/>
      <w:marRight w:val="0"/>
      <w:marTop w:val="0"/>
      <w:marBottom w:val="0"/>
      <w:divBdr>
        <w:top w:val="none" w:sz="0" w:space="0" w:color="auto"/>
        <w:left w:val="none" w:sz="0" w:space="0" w:color="auto"/>
        <w:bottom w:val="none" w:sz="0" w:space="0" w:color="auto"/>
        <w:right w:val="none" w:sz="0" w:space="0" w:color="auto"/>
      </w:divBdr>
      <w:divsChild>
        <w:div w:id="952173771">
          <w:marLeft w:val="0"/>
          <w:marRight w:val="0"/>
          <w:marTop w:val="0"/>
          <w:marBottom w:val="0"/>
          <w:divBdr>
            <w:top w:val="none" w:sz="0" w:space="0" w:color="auto"/>
            <w:left w:val="none" w:sz="0" w:space="0" w:color="auto"/>
            <w:bottom w:val="none" w:sz="0" w:space="0" w:color="auto"/>
            <w:right w:val="none" w:sz="0" w:space="0" w:color="auto"/>
          </w:divBdr>
        </w:div>
      </w:divsChild>
    </w:div>
    <w:div w:id="1814173782">
      <w:bodyDiv w:val="1"/>
      <w:marLeft w:val="0"/>
      <w:marRight w:val="0"/>
      <w:marTop w:val="0"/>
      <w:marBottom w:val="0"/>
      <w:divBdr>
        <w:top w:val="none" w:sz="0" w:space="0" w:color="auto"/>
        <w:left w:val="none" w:sz="0" w:space="0" w:color="auto"/>
        <w:bottom w:val="none" w:sz="0" w:space="0" w:color="auto"/>
        <w:right w:val="none" w:sz="0" w:space="0" w:color="auto"/>
      </w:divBdr>
      <w:divsChild>
        <w:div w:id="600341072">
          <w:marLeft w:val="0"/>
          <w:marRight w:val="0"/>
          <w:marTop w:val="0"/>
          <w:marBottom w:val="0"/>
          <w:divBdr>
            <w:top w:val="none" w:sz="0" w:space="0" w:color="auto"/>
            <w:left w:val="none" w:sz="0" w:space="0" w:color="auto"/>
            <w:bottom w:val="none" w:sz="0" w:space="0" w:color="auto"/>
            <w:right w:val="none" w:sz="0" w:space="0" w:color="auto"/>
          </w:divBdr>
        </w:div>
      </w:divsChild>
    </w:div>
    <w:div w:id="1931037966">
      <w:bodyDiv w:val="1"/>
      <w:marLeft w:val="0"/>
      <w:marRight w:val="0"/>
      <w:marTop w:val="0"/>
      <w:marBottom w:val="0"/>
      <w:divBdr>
        <w:top w:val="none" w:sz="0" w:space="0" w:color="auto"/>
        <w:left w:val="none" w:sz="0" w:space="0" w:color="auto"/>
        <w:bottom w:val="none" w:sz="0" w:space="0" w:color="auto"/>
        <w:right w:val="none" w:sz="0" w:space="0" w:color="auto"/>
      </w:divBdr>
      <w:divsChild>
        <w:div w:id="1581980964">
          <w:marLeft w:val="0"/>
          <w:marRight w:val="0"/>
          <w:marTop w:val="0"/>
          <w:marBottom w:val="0"/>
          <w:divBdr>
            <w:top w:val="none" w:sz="0" w:space="0" w:color="auto"/>
            <w:left w:val="none" w:sz="0" w:space="0" w:color="auto"/>
            <w:bottom w:val="none" w:sz="0" w:space="0" w:color="auto"/>
            <w:right w:val="none" w:sz="0" w:space="0" w:color="auto"/>
          </w:divBdr>
        </w:div>
      </w:divsChild>
    </w:div>
    <w:div w:id="1936864980">
      <w:bodyDiv w:val="1"/>
      <w:marLeft w:val="0"/>
      <w:marRight w:val="0"/>
      <w:marTop w:val="0"/>
      <w:marBottom w:val="0"/>
      <w:divBdr>
        <w:top w:val="none" w:sz="0" w:space="0" w:color="auto"/>
        <w:left w:val="none" w:sz="0" w:space="0" w:color="auto"/>
        <w:bottom w:val="none" w:sz="0" w:space="0" w:color="auto"/>
        <w:right w:val="none" w:sz="0" w:space="0" w:color="auto"/>
      </w:divBdr>
      <w:divsChild>
        <w:div w:id="1712529813">
          <w:marLeft w:val="0"/>
          <w:marRight w:val="0"/>
          <w:marTop w:val="0"/>
          <w:marBottom w:val="0"/>
          <w:divBdr>
            <w:top w:val="none" w:sz="0" w:space="0" w:color="auto"/>
            <w:left w:val="none" w:sz="0" w:space="0" w:color="auto"/>
            <w:bottom w:val="none" w:sz="0" w:space="0" w:color="auto"/>
            <w:right w:val="none" w:sz="0" w:space="0" w:color="auto"/>
          </w:divBdr>
        </w:div>
      </w:divsChild>
    </w:div>
    <w:div w:id="1953825387">
      <w:bodyDiv w:val="1"/>
      <w:marLeft w:val="0"/>
      <w:marRight w:val="0"/>
      <w:marTop w:val="0"/>
      <w:marBottom w:val="0"/>
      <w:divBdr>
        <w:top w:val="none" w:sz="0" w:space="0" w:color="auto"/>
        <w:left w:val="none" w:sz="0" w:space="0" w:color="auto"/>
        <w:bottom w:val="none" w:sz="0" w:space="0" w:color="auto"/>
        <w:right w:val="none" w:sz="0" w:space="0" w:color="auto"/>
      </w:divBdr>
      <w:divsChild>
        <w:div w:id="1087849303">
          <w:marLeft w:val="0"/>
          <w:marRight w:val="0"/>
          <w:marTop w:val="0"/>
          <w:marBottom w:val="0"/>
          <w:divBdr>
            <w:top w:val="none" w:sz="0" w:space="0" w:color="auto"/>
            <w:left w:val="none" w:sz="0" w:space="0" w:color="auto"/>
            <w:bottom w:val="none" w:sz="0" w:space="0" w:color="auto"/>
            <w:right w:val="none" w:sz="0" w:space="0" w:color="auto"/>
          </w:divBdr>
        </w:div>
      </w:divsChild>
    </w:div>
    <w:div w:id="1988708486">
      <w:bodyDiv w:val="1"/>
      <w:marLeft w:val="0"/>
      <w:marRight w:val="0"/>
      <w:marTop w:val="0"/>
      <w:marBottom w:val="0"/>
      <w:divBdr>
        <w:top w:val="none" w:sz="0" w:space="0" w:color="auto"/>
        <w:left w:val="none" w:sz="0" w:space="0" w:color="auto"/>
        <w:bottom w:val="none" w:sz="0" w:space="0" w:color="auto"/>
        <w:right w:val="none" w:sz="0" w:space="0" w:color="auto"/>
      </w:divBdr>
      <w:divsChild>
        <w:div w:id="2109960236">
          <w:marLeft w:val="0"/>
          <w:marRight w:val="0"/>
          <w:marTop w:val="0"/>
          <w:marBottom w:val="0"/>
          <w:divBdr>
            <w:top w:val="none" w:sz="0" w:space="0" w:color="auto"/>
            <w:left w:val="none" w:sz="0" w:space="0" w:color="auto"/>
            <w:bottom w:val="none" w:sz="0" w:space="0" w:color="auto"/>
            <w:right w:val="none" w:sz="0" w:space="0" w:color="auto"/>
          </w:divBdr>
        </w:div>
      </w:divsChild>
    </w:div>
    <w:div w:id="1989360893">
      <w:bodyDiv w:val="1"/>
      <w:marLeft w:val="0"/>
      <w:marRight w:val="0"/>
      <w:marTop w:val="0"/>
      <w:marBottom w:val="0"/>
      <w:divBdr>
        <w:top w:val="none" w:sz="0" w:space="0" w:color="auto"/>
        <w:left w:val="none" w:sz="0" w:space="0" w:color="auto"/>
        <w:bottom w:val="none" w:sz="0" w:space="0" w:color="auto"/>
        <w:right w:val="none" w:sz="0" w:space="0" w:color="auto"/>
      </w:divBdr>
      <w:divsChild>
        <w:div w:id="69499178">
          <w:marLeft w:val="0"/>
          <w:marRight w:val="0"/>
          <w:marTop w:val="0"/>
          <w:marBottom w:val="0"/>
          <w:divBdr>
            <w:top w:val="none" w:sz="0" w:space="0" w:color="auto"/>
            <w:left w:val="none" w:sz="0" w:space="0" w:color="auto"/>
            <w:bottom w:val="none" w:sz="0" w:space="0" w:color="auto"/>
            <w:right w:val="none" w:sz="0" w:space="0" w:color="auto"/>
          </w:divBdr>
        </w:div>
      </w:divsChild>
    </w:div>
    <w:div w:id="2088188315">
      <w:bodyDiv w:val="1"/>
      <w:marLeft w:val="0"/>
      <w:marRight w:val="0"/>
      <w:marTop w:val="0"/>
      <w:marBottom w:val="0"/>
      <w:divBdr>
        <w:top w:val="none" w:sz="0" w:space="0" w:color="auto"/>
        <w:left w:val="none" w:sz="0" w:space="0" w:color="auto"/>
        <w:bottom w:val="none" w:sz="0" w:space="0" w:color="auto"/>
        <w:right w:val="none" w:sz="0" w:space="0" w:color="auto"/>
      </w:divBdr>
      <w:divsChild>
        <w:div w:id="1217426236">
          <w:marLeft w:val="0"/>
          <w:marRight w:val="0"/>
          <w:marTop w:val="0"/>
          <w:marBottom w:val="0"/>
          <w:divBdr>
            <w:top w:val="none" w:sz="0" w:space="0" w:color="auto"/>
            <w:left w:val="none" w:sz="0" w:space="0" w:color="auto"/>
            <w:bottom w:val="none" w:sz="0" w:space="0" w:color="auto"/>
            <w:right w:val="none" w:sz="0" w:space="0" w:color="auto"/>
          </w:divBdr>
        </w:div>
      </w:divsChild>
    </w:div>
    <w:div w:id="2093239432">
      <w:bodyDiv w:val="1"/>
      <w:marLeft w:val="0"/>
      <w:marRight w:val="0"/>
      <w:marTop w:val="0"/>
      <w:marBottom w:val="0"/>
      <w:divBdr>
        <w:top w:val="none" w:sz="0" w:space="0" w:color="auto"/>
        <w:left w:val="none" w:sz="0" w:space="0" w:color="auto"/>
        <w:bottom w:val="none" w:sz="0" w:space="0" w:color="auto"/>
        <w:right w:val="none" w:sz="0" w:space="0" w:color="auto"/>
      </w:divBdr>
      <w:divsChild>
        <w:div w:id="2012903993">
          <w:marLeft w:val="0"/>
          <w:marRight w:val="0"/>
          <w:marTop w:val="0"/>
          <w:marBottom w:val="0"/>
          <w:divBdr>
            <w:top w:val="none" w:sz="0" w:space="0" w:color="auto"/>
            <w:left w:val="none" w:sz="0" w:space="0" w:color="auto"/>
            <w:bottom w:val="none" w:sz="0" w:space="0" w:color="auto"/>
            <w:right w:val="none" w:sz="0" w:space="0" w:color="auto"/>
          </w:divBdr>
        </w:div>
      </w:divsChild>
    </w:div>
    <w:div w:id="2099477588">
      <w:bodyDiv w:val="1"/>
      <w:marLeft w:val="0"/>
      <w:marRight w:val="0"/>
      <w:marTop w:val="0"/>
      <w:marBottom w:val="0"/>
      <w:divBdr>
        <w:top w:val="none" w:sz="0" w:space="0" w:color="auto"/>
        <w:left w:val="none" w:sz="0" w:space="0" w:color="auto"/>
        <w:bottom w:val="none" w:sz="0" w:space="0" w:color="auto"/>
        <w:right w:val="none" w:sz="0" w:space="0" w:color="auto"/>
      </w:divBdr>
      <w:divsChild>
        <w:div w:id="1596132486">
          <w:marLeft w:val="0"/>
          <w:marRight w:val="0"/>
          <w:marTop w:val="0"/>
          <w:marBottom w:val="0"/>
          <w:divBdr>
            <w:top w:val="none" w:sz="0" w:space="0" w:color="auto"/>
            <w:left w:val="none" w:sz="0" w:space="0" w:color="auto"/>
            <w:bottom w:val="none" w:sz="0" w:space="0" w:color="auto"/>
            <w:right w:val="none" w:sz="0" w:space="0" w:color="auto"/>
          </w:divBdr>
        </w:div>
      </w:divsChild>
    </w:div>
    <w:div w:id="2128891308">
      <w:bodyDiv w:val="1"/>
      <w:marLeft w:val="0"/>
      <w:marRight w:val="0"/>
      <w:marTop w:val="0"/>
      <w:marBottom w:val="0"/>
      <w:divBdr>
        <w:top w:val="none" w:sz="0" w:space="0" w:color="auto"/>
        <w:left w:val="none" w:sz="0" w:space="0" w:color="auto"/>
        <w:bottom w:val="none" w:sz="0" w:space="0" w:color="auto"/>
        <w:right w:val="none" w:sz="0" w:space="0" w:color="auto"/>
      </w:divBdr>
      <w:divsChild>
        <w:div w:id="10079484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comments" Target="comments.xml" Id="rId8"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webSettings" Target="webSettings.xml" Id="rId7" /><Relationship Type="http://schemas.microsoft.com/office/2011/relationships/people" Target="people.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ettings" Target="settings.xml" Id="rId6" /><Relationship Type="http://schemas.microsoft.com/office/2018/08/relationships/commentsExtensible" Target="commentsExtensible.xml" Id="rId11" /><Relationship Type="http://schemas.openxmlformats.org/officeDocument/2006/relationships/styles" Target="styles.xml" Id="rId5" /><Relationship Type="http://schemas.openxmlformats.org/officeDocument/2006/relationships/image" Target="media/image2.png" Id="rId15" /><Relationship Type="http://schemas.microsoft.com/office/2016/09/relationships/commentsIds" Target="commentsIds.xml" Id="rId10" /><Relationship Type="http://schemas.openxmlformats.org/officeDocument/2006/relationships/numbering" Target="numbering.xml" Id="rId4" /><Relationship Type="http://schemas.microsoft.com/office/2011/relationships/commentsExtended" Target="commentsExtended.xml" Id="rId9" /><Relationship Type="http://schemas.openxmlformats.org/officeDocument/2006/relationships/image" Target="media/image1.png" Id="rId14" /><Relationship Type="http://schemas.openxmlformats.org/officeDocument/2006/relationships/hyperlink" Target="https://nsaph-software.github.io/CausalGPS/" TargetMode="External" Id="R807ce3bf1e5d4b05" /><Relationship Type="http://schemas.openxmlformats.org/officeDocument/2006/relationships/hyperlink" Target="https://noamross.github.io/gams-in-r-course/" TargetMode="External" Id="Rfbfcfdb8b55d47e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3b08d87d-7d4b-4797-b7cd-a7c4de1f44ce" xsi:nil="true"/>
    <DateTime xmlns="f33a324a-c761-4556-ab89-22eef2b1ce0b" xsi:nil="true"/>
    <lcf76f155ced4ddcb4097134ff3c332f xmlns="f33a324a-c761-4556-ab89-22eef2b1ce0b">
      <Terms xmlns="http://schemas.microsoft.com/office/infopath/2007/PartnerControls"/>
    </lcf76f155ced4ddcb4097134ff3c332f>
    <Comment xmlns="f33a324a-c761-4556-ab89-22eef2b1ce0b"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8E391CA616B44B23AF164F23B7D81" ma:contentTypeVersion="18" ma:contentTypeDescription="Create a new document." ma:contentTypeScope="" ma:versionID="2d4777bcb5267c5cb4710d4ee2b0284f">
  <xsd:schema xmlns:xsd="http://www.w3.org/2001/XMLSchema" xmlns:xs="http://www.w3.org/2001/XMLSchema" xmlns:p="http://schemas.microsoft.com/office/2006/metadata/properties" xmlns:ns2="f33a324a-c761-4556-ab89-22eef2b1ce0b" xmlns:ns3="3b08d87d-7d4b-4797-b7cd-a7c4de1f44ce" targetNamespace="http://schemas.microsoft.com/office/2006/metadata/properties" ma:root="true" ma:fieldsID="bdf1bcf8aafd94c062cc3a7d815c9e76" ns2:_="" ns3:_="">
    <xsd:import namespace="f33a324a-c761-4556-ab89-22eef2b1ce0b"/>
    <xsd:import namespace="3b08d87d-7d4b-4797-b7cd-a7c4de1f44c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LengthInSeconds" minOccurs="0"/>
                <xsd:element ref="ns3:SharedWithUsers" minOccurs="0"/>
                <xsd:element ref="ns3:SharedWithDetails" minOccurs="0"/>
                <xsd:element ref="ns2:MediaServiceOCR" minOccurs="0"/>
                <xsd:element ref="ns2:lcf76f155ced4ddcb4097134ff3c332f" minOccurs="0"/>
                <xsd:element ref="ns3:TaxCatchAll" minOccurs="0"/>
                <xsd:element ref="ns2:DateTime" minOccurs="0"/>
                <xsd:element ref="ns2:MediaServiceObjectDetectorVersions" minOccurs="0"/>
                <xsd:element ref="ns2:MediaServiceLocation" minOccurs="0"/>
                <xsd:element ref="ns2:MediaServiceSearchProperties" minOccurs="0"/>
                <xsd:element ref="ns2:Comm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a324a-c761-4556-ab89-22eef2b1ce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9353dbe8-8260-4ccf-8219-3d2995e6fa15" ma:termSetId="09814cd3-568e-fe90-9814-8d621ff8fb84" ma:anchorId="fba54fb3-c3e1-fe81-a776-ca4b69148c4d" ma:open="true" ma:isKeyword="false">
      <xsd:complexType>
        <xsd:sequence>
          <xsd:element ref="pc:Terms" minOccurs="0" maxOccurs="1"/>
        </xsd:sequence>
      </xsd:complexType>
    </xsd:element>
    <xsd:element name="DateTime" ma:index="21" nillable="true" ma:displayName="Date &amp; Time" ma:format="DateOnly" ma:internalName="DateTime">
      <xsd:simpleType>
        <xsd:restriction base="dms:DateTim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Location" ma:index="23" nillable="true" ma:displayName="Location" ma:indexed="true" ma:internalName="MediaServiceLocation"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Comment" ma:index="25" nillable="true" ma:displayName="Comment" ma:description="abstracts" ma:format="Dropdown" ma:internalName="Comment">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b08d87d-7d4b-4797-b7cd-a7c4de1f44ce"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c07e9a3b-3001-4d1c-8df8-e1f016a5cd9d}" ma:internalName="TaxCatchAll" ma:showField="CatchAllData" ma:web="3b08d87d-7d4b-4797-b7cd-a7c4de1f44c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8C0FF0D-8B6E-498F-8C43-6291794A9D99}">
  <ds:schemaRefs>
    <ds:schemaRef ds:uri="http://schemas.microsoft.com/sharepoint/v3/contenttype/forms"/>
  </ds:schemaRefs>
</ds:datastoreItem>
</file>

<file path=customXml/itemProps2.xml><?xml version="1.0" encoding="utf-8"?>
<ds:datastoreItem xmlns:ds="http://schemas.openxmlformats.org/officeDocument/2006/customXml" ds:itemID="{76E02A21-7492-42EE-BB12-7B293EAD50C2}">
  <ds:schemaRefs>
    <ds:schemaRef ds:uri="http://purl.org/dc/elements/1.1/"/>
    <ds:schemaRef ds:uri="http://schemas.openxmlformats.org/package/2006/metadata/core-properties"/>
    <ds:schemaRef ds:uri="http://www.w3.org/XML/1998/namespace"/>
    <ds:schemaRef ds:uri="http://schemas.microsoft.com/office/2006/metadata/properties"/>
    <ds:schemaRef ds:uri="http://schemas.microsoft.com/office/infopath/2007/PartnerControls"/>
    <ds:schemaRef ds:uri="http://purl.org/dc/terms/"/>
    <ds:schemaRef ds:uri="http://schemas.microsoft.com/office/2006/documentManagement/types"/>
    <ds:schemaRef ds:uri="3b08d87d-7d4b-4797-b7cd-a7c4de1f44ce"/>
    <ds:schemaRef ds:uri="f33a324a-c761-4556-ab89-22eef2b1ce0b"/>
    <ds:schemaRef ds:uri="http://purl.org/dc/dcmitype/"/>
  </ds:schemaRefs>
</ds:datastoreItem>
</file>

<file path=customXml/itemProps3.xml><?xml version="1.0" encoding="utf-8"?>
<ds:datastoreItem xmlns:ds="http://schemas.openxmlformats.org/officeDocument/2006/customXml" ds:itemID="{4F49DD7A-6F44-4E7D-9D86-69D61438E87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Malavika (CDC/NCEZID/DFWED/MDB)</dc:creator>
  <cp:keywords/>
  <dc:description/>
  <cp:lastModifiedBy>Benedict, Kaitlin (CDC/NCEZID/DFWED/MDB)</cp:lastModifiedBy>
  <cp:revision>127</cp:revision>
  <dcterms:created xsi:type="dcterms:W3CDTF">2024-06-26T13:59:00Z</dcterms:created>
  <dcterms:modified xsi:type="dcterms:W3CDTF">2024-08-01T12:02:31Z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b94a7b8-f06c-4dfe-bdcc-9b548fd58c31_Enabled">
    <vt:lpwstr>true</vt:lpwstr>
  </property>
  <property fmtid="{D5CDD505-2E9C-101B-9397-08002B2CF9AE}" pid="3" name="MSIP_Label_7b94a7b8-f06c-4dfe-bdcc-9b548fd58c31_SetDate">
    <vt:lpwstr>2024-06-26T16:59:52Z</vt:lpwstr>
  </property>
  <property fmtid="{D5CDD505-2E9C-101B-9397-08002B2CF9AE}" pid="4" name="MSIP_Label_7b94a7b8-f06c-4dfe-bdcc-9b548fd58c31_Method">
    <vt:lpwstr>Privileged</vt:lpwstr>
  </property>
  <property fmtid="{D5CDD505-2E9C-101B-9397-08002B2CF9AE}" pid="5" name="MSIP_Label_7b94a7b8-f06c-4dfe-bdcc-9b548fd58c31_Name">
    <vt:lpwstr>7b94a7b8-f06c-4dfe-bdcc-9b548fd58c31</vt:lpwstr>
  </property>
  <property fmtid="{D5CDD505-2E9C-101B-9397-08002B2CF9AE}" pid="6" name="MSIP_Label_7b94a7b8-f06c-4dfe-bdcc-9b548fd58c31_SiteId">
    <vt:lpwstr>9ce70869-60db-44fd-abe8-d2767077fc8f</vt:lpwstr>
  </property>
  <property fmtid="{D5CDD505-2E9C-101B-9397-08002B2CF9AE}" pid="7" name="MSIP_Label_7b94a7b8-f06c-4dfe-bdcc-9b548fd58c31_ActionId">
    <vt:lpwstr>9a18cd98-6445-4dba-8cc0-e8abd559ff6b</vt:lpwstr>
  </property>
  <property fmtid="{D5CDD505-2E9C-101B-9397-08002B2CF9AE}" pid="8" name="MSIP_Label_7b94a7b8-f06c-4dfe-bdcc-9b548fd58c31_ContentBits">
    <vt:lpwstr>0</vt:lpwstr>
  </property>
  <property fmtid="{D5CDD505-2E9C-101B-9397-08002B2CF9AE}" pid="9" name="ContentTypeId">
    <vt:lpwstr>0x0101003AD8E391CA616B44B23AF164F23B7D81</vt:lpwstr>
  </property>
  <property fmtid="{D5CDD505-2E9C-101B-9397-08002B2CF9AE}" pid="10" name="MediaServiceImageTags">
    <vt:lpwstr/>
  </property>
</Properties>
</file>